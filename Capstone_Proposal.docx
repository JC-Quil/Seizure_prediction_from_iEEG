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80E468" w14:textId="77777777" w:rsidR="00EA3E3C" w:rsidRPr="00ED44F0" w:rsidRDefault="00EA3E3C" w:rsidP="00EA3E3C">
      <w:pPr>
        <w:rPr>
          <w:b/>
          <w:bCs/>
          <w:sz w:val="32"/>
        </w:rPr>
      </w:pPr>
      <w:r w:rsidRPr="00ED44F0">
        <w:rPr>
          <w:b/>
          <w:bCs/>
          <w:sz w:val="32"/>
        </w:rPr>
        <w:t>Machine Learning Engineer Nanodegree</w:t>
      </w:r>
    </w:p>
    <w:p w14:paraId="59C74E55" w14:textId="77777777" w:rsidR="00EA3E3C" w:rsidRPr="00ED44F0" w:rsidRDefault="00EA3E3C" w:rsidP="00EA3E3C">
      <w:pPr>
        <w:rPr>
          <w:b/>
          <w:bCs/>
          <w:sz w:val="32"/>
        </w:rPr>
      </w:pPr>
      <w:r w:rsidRPr="00ED44F0">
        <w:rPr>
          <w:b/>
          <w:bCs/>
          <w:sz w:val="32"/>
        </w:rPr>
        <w:t>Capstone Proposal</w:t>
      </w:r>
    </w:p>
    <w:p w14:paraId="4E1509F0" w14:textId="77777777" w:rsidR="00EA3E3C" w:rsidRPr="00ED44F0" w:rsidRDefault="00EA3E3C" w:rsidP="00EA3E3C"/>
    <w:p w14:paraId="182B2E15" w14:textId="77777777" w:rsidR="00EA3E3C" w:rsidRPr="00ED44F0" w:rsidRDefault="00EA3E3C" w:rsidP="00EA3E3C">
      <w:r w:rsidRPr="00ED44F0">
        <w:t>Jean-Christophe Quillet</w:t>
      </w:r>
    </w:p>
    <w:p w14:paraId="4B9392B3" w14:textId="77777777" w:rsidR="00EA3E3C" w:rsidRPr="00ED44F0" w:rsidRDefault="00EA3E3C" w:rsidP="00EA3E3C">
      <w:r w:rsidRPr="00ED44F0">
        <w:t>22/11/2016</w:t>
      </w:r>
    </w:p>
    <w:p w14:paraId="776FCA45" w14:textId="77777777" w:rsidR="00EA3E3C" w:rsidRPr="00ED44F0" w:rsidRDefault="00EA3E3C" w:rsidP="00EA3E3C"/>
    <w:p w14:paraId="16AFB2D4" w14:textId="77777777" w:rsidR="00EA3E3C" w:rsidRPr="00ED44F0" w:rsidRDefault="00EA3E3C" w:rsidP="00EA3E3C"/>
    <w:p w14:paraId="6D6C28EF" w14:textId="77777777" w:rsidR="00EA3E3C" w:rsidRPr="00ED44F0" w:rsidRDefault="00EA3E3C" w:rsidP="00EA3E3C"/>
    <w:p w14:paraId="696B4252" w14:textId="77777777" w:rsidR="00EA3E3C" w:rsidRPr="00ED44F0" w:rsidRDefault="00EA3E3C" w:rsidP="00EA3E3C">
      <w:pPr>
        <w:pStyle w:val="ListParagraph"/>
        <w:numPr>
          <w:ilvl w:val="0"/>
          <w:numId w:val="3"/>
        </w:numPr>
        <w:spacing w:after="120"/>
        <w:ind w:hanging="210"/>
        <w:rPr>
          <w:rFonts w:ascii="Times New Roman" w:hAnsi="Times New Roman" w:cs="Times New Roman"/>
          <w:b/>
        </w:rPr>
      </w:pPr>
      <w:r w:rsidRPr="00ED44F0">
        <w:rPr>
          <w:rFonts w:ascii="Times New Roman" w:hAnsi="Times New Roman" w:cs="Times New Roman"/>
          <w:b/>
        </w:rPr>
        <w:t>Domain Background</w:t>
      </w:r>
    </w:p>
    <w:p w14:paraId="52DC3A66" w14:textId="77777777" w:rsidR="00EA3E3C" w:rsidRPr="00ED44F0" w:rsidRDefault="00EA3E3C" w:rsidP="00EA3E3C">
      <w:r w:rsidRPr="00ED44F0">
        <w:t>The project proposed is within the healthcare domain, and more specifically address the prediction of epilepsy seizures.</w:t>
      </w:r>
    </w:p>
    <w:p w14:paraId="65B9497F" w14:textId="77777777" w:rsidR="00EA3E3C" w:rsidRPr="00ED44F0" w:rsidRDefault="00EA3E3C" w:rsidP="00EA3E3C">
      <w:r w:rsidRPr="00ED44F0">
        <w:t>Epilepsy afflicts nearly 1% of the world's population, and is characterized by the occurrence of spontaneous seizures which</w:t>
      </w:r>
      <w:r w:rsidRPr="00ED44F0">
        <w:rPr>
          <w:rFonts w:eastAsia="Times New Roman"/>
          <w:color w:val="252525"/>
          <w:sz w:val="21"/>
          <w:szCs w:val="21"/>
          <w:shd w:val="clear" w:color="auto" w:fill="FFFFFF"/>
        </w:rPr>
        <w:t xml:space="preserve"> </w:t>
      </w:r>
      <w:r w:rsidRPr="00ED44F0">
        <w:t>can result in physical injuries. Anticonvulsant medications can be given at sufficiently high doses to prevent seizures, but patients frequently suffer side effects. For 20-40% of patients with epilepsy, medications are not effective. Epilepsy surgery</w:t>
      </w:r>
      <w:r w:rsidRPr="00ED44F0">
        <w:rPr>
          <w:rFonts w:eastAsia="Times New Roman"/>
          <w:color w:val="252525"/>
          <w:sz w:val="21"/>
          <w:szCs w:val="21"/>
          <w:shd w:val="clear" w:color="auto" w:fill="FFFFFF"/>
        </w:rPr>
        <w:t xml:space="preserve"> </w:t>
      </w:r>
      <w:r w:rsidRPr="00ED44F0">
        <w:t xml:space="preserve">may be an option when treatments are ineffective, but many patients continue to experience spontaneous seizures. </w:t>
      </w:r>
    </w:p>
    <w:p w14:paraId="1045834D" w14:textId="77777777" w:rsidR="00EA3E3C" w:rsidRPr="00ED44F0" w:rsidRDefault="00EA3E3C" w:rsidP="00EA3E3C">
      <w:r w:rsidRPr="00ED44F0">
        <w:t xml:space="preserve">Despite the fact that seizures occur infrequently, patients with epilepsy experience persistent anxiety due to the possibility of a seizure occurring. Therefore, seizure forecasting systems have the potential to help patients with epilepsy to live more normal lives. </w:t>
      </w:r>
    </w:p>
    <w:p w14:paraId="55CAE59B" w14:textId="77777777" w:rsidR="00EA3E3C" w:rsidRPr="00ED44F0" w:rsidRDefault="00EA3E3C" w:rsidP="00EA3E3C"/>
    <w:p w14:paraId="63D753D5" w14:textId="77777777" w:rsidR="00EA3E3C" w:rsidRPr="00ED44F0" w:rsidRDefault="00EA3E3C" w:rsidP="00EA3E3C">
      <w:r w:rsidRPr="00ED44F0">
        <w:t xml:space="preserve">A possibility is to develop an electrical brain activity (EEG) based seizure forecasting systems able to identify periods of increased probability of seizure occurrence. </w:t>
      </w:r>
    </w:p>
    <w:p w14:paraId="56B7FB21" w14:textId="77777777" w:rsidR="00EA3E3C" w:rsidRPr="00ED44F0" w:rsidRDefault="00EA3E3C" w:rsidP="00EA3E3C">
      <w:r w:rsidRPr="00ED44F0">
        <w:t>If seizure-permissive brain states can be identified, devices designed to warn patients of impeding seizures could be developed. Patients could punctually avoid potentially dangerous activities like driving or swimming, and medications could be administered only when needed to prevent impending seizures, reducing overall side effects.</w:t>
      </w:r>
    </w:p>
    <w:p w14:paraId="6B29F847" w14:textId="77777777" w:rsidR="00EA3E3C" w:rsidRPr="00ED44F0" w:rsidRDefault="00EA3E3C" w:rsidP="00EA3E3C"/>
    <w:p w14:paraId="4426AD16" w14:textId="2628CB1D" w:rsidR="00EA3E3C" w:rsidRPr="00ED44F0" w:rsidRDefault="00EA3E3C" w:rsidP="00EA3E3C">
      <w:r w:rsidRPr="00ED44F0">
        <w:t>This project is the subject of a Kaggle competition proposed by the Melbourne University AES</w:t>
      </w:r>
      <w:r w:rsidR="00737FE6">
        <w:t xml:space="preserve"> (link: </w:t>
      </w:r>
      <w:hyperlink r:id="rId7" w:history="1">
        <w:r w:rsidR="00737FE6" w:rsidRPr="00737FE6">
          <w:rPr>
            <w:rStyle w:val="Hyperlink"/>
          </w:rPr>
          <w:t>https://www.kaggle.com/c/melbourne-university-seizure-prediction</w:t>
        </w:r>
      </w:hyperlink>
      <w:r w:rsidR="00737FE6">
        <w:t>)</w:t>
      </w:r>
      <w:r w:rsidRPr="00ED44F0">
        <w:t>. There is currently no technology available that can reliably predict imminent seizures.  A first limited trial, by the university research team, using a small device implanted in the brain has showed possibilities to predict seizures. The dataset currently available is the result of a larger study led by this research group.</w:t>
      </w:r>
    </w:p>
    <w:p w14:paraId="1ACAF10C" w14:textId="77777777" w:rsidR="00EA3E3C" w:rsidRPr="00ED44F0" w:rsidRDefault="00EA3E3C" w:rsidP="00EA3E3C"/>
    <w:p w14:paraId="768E1AD8" w14:textId="77777777" w:rsidR="00EA3E3C" w:rsidRPr="00ED44F0" w:rsidRDefault="00EA3E3C" w:rsidP="00EA3E3C">
      <w:r w:rsidRPr="00ED44F0">
        <w:t xml:space="preserve">I am personally focused on finding ways to utilize Machine Learning methods for innovative healthcare purposes. The study of EEG signals in particular holds a lot of promising future healthcare applications. This topic is also for me the opportunity to work in depth on signal processing methods which have applications in many other domains. </w:t>
      </w:r>
    </w:p>
    <w:p w14:paraId="44A8C73B" w14:textId="77777777" w:rsidR="00EA3E3C" w:rsidRPr="00ED44F0" w:rsidRDefault="00EA3E3C" w:rsidP="00EA3E3C"/>
    <w:p w14:paraId="19EFF887" w14:textId="77777777" w:rsidR="00EA3E3C" w:rsidRPr="00ED44F0" w:rsidRDefault="00EA3E3C" w:rsidP="00EA3E3C"/>
    <w:p w14:paraId="261E2192" w14:textId="77777777" w:rsidR="00EA3E3C" w:rsidRPr="00ED44F0" w:rsidRDefault="00EA3E3C" w:rsidP="00EA3E3C"/>
    <w:p w14:paraId="6CFA9F4D" w14:textId="77777777" w:rsidR="00EA3E3C" w:rsidRPr="00ED44F0" w:rsidRDefault="00EA3E3C" w:rsidP="00EA3E3C">
      <w:pPr>
        <w:pStyle w:val="ListParagraph"/>
        <w:numPr>
          <w:ilvl w:val="0"/>
          <w:numId w:val="3"/>
        </w:numPr>
        <w:spacing w:after="120"/>
        <w:ind w:hanging="210"/>
        <w:rPr>
          <w:rFonts w:ascii="Times New Roman" w:hAnsi="Times New Roman" w:cs="Times New Roman"/>
          <w:b/>
        </w:rPr>
      </w:pPr>
      <w:r w:rsidRPr="00ED44F0">
        <w:rPr>
          <w:rFonts w:ascii="Times New Roman" w:hAnsi="Times New Roman" w:cs="Times New Roman"/>
          <w:b/>
        </w:rPr>
        <w:t>Problem Statement</w:t>
      </w:r>
    </w:p>
    <w:p w14:paraId="65BE2ED4" w14:textId="77777777" w:rsidR="00EA3E3C" w:rsidRPr="00ED44F0" w:rsidRDefault="00EA3E3C" w:rsidP="00EA3E3C">
      <w:r w:rsidRPr="00ED44F0">
        <w:t>The problem is to demonstrate the existence and accurate classification of a pre-seizure brain state in humans suffering from epilepsy from existing intracranial EEG recordings.</w:t>
      </w:r>
    </w:p>
    <w:p w14:paraId="4C175D8C" w14:textId="77777777" w:rsidR="00EA3E3C" w:rsidRPr="00ED44F0" w:rsidRDefault="00EA3E3C" w:rsidP="00EA3E3C">
      <w:r w:rsidRPr="00ED44F0">
        <w:t>The performance of the model will be assessed by the prediction accuracy on the available test sets.</w:t>
      </w:r>
    </w:p>
    <w:p w14:paraId="376C983B" w14:textId="77777777" w:rsidR="00EA3E3C" w:rsidRPr="00ED44F0" w:rsidRDefault="00EA3E3C" w:rsidP="00EA3E3C"/>
    <w:p w14:paraId="40025366" w14:textId="77777777" w:rsidR="00EA3E3C" w:rsidRPr="00ED44F0" w:rsidRDefault="00EA3E3C" w:rsidP="00EA3E3C"/>
    <w:p w14:paraId="3446494C" w14:textId="77777777" w:rsidR="00EA3E3C" w:rsidRPr="00ED44F0" w:rsidRDefault="00EA3E3C" w:rsidP="00EA3E3C">
      <w:pPr>
        <w:pStyle w:val="ListParagraph"/>
        <w:numPr>
          <w:ilvl w:val="0"/>
          <w:numId w:val="3"/>
        </w:numPr>
        <w:spacing w:after="120"/>
        <w:ind w:hanging="210"/>
        <w:rPr>
          <w:rFonts w:ascii="Times New Roman" w:hAnsi="Times New Roman" w:cs="Times New Roman"/>
          <w:b/>
        </w:rPr>
      </w:pPr>
      <w:r w:rsidRPr="00ED44F0">
        <w:rPr>
          <w:rFonts w:ascii="Times New Roman" w:hAnsi="Times New Roman" w:cs="Times New Roman"/>
          <w:b/>
        </w:rPr>
        <w:lastRenderedPageBreak/>
        <w:t>Datasets and Inputs</w:t>
      </w:r>
    </w:p>
    <w:p w14:paraId="0776A8E7" w14:textId="77777777" w:rsidR="00EA3E3C" w:rsidRPr="00ED44F0" w:rsidRDefault="00EA3E3C" w:rsidP="00EA3E3C">
      <w:r w:rsidRPr="00ED44F0">
        <w:t xml:space="preserve">The temporal dynamics of brain activity can be classified into 4 states: </w:t>
      </w:r>
    </w:p>
    <w:p w14:paraId="6E3A538C" w14:textId="77777777" w:rsidR="00EA3E3C" w:rsidRPr="00ED44F0" w:rsidRDefault="00EA3E3C" w:rsidP="00EA3E3C">
      <w:pPr>
        <w:pStyle w:val="ListParagraph"/>
        <w:numPr>
          <w:ilvl w:val="0"/>
          <w:numId w:val="1"/>
        </w:numPr>
        <w:rPr>
          <w:rFonts w:ascii="Times New Roman" w:hAnsi="Times New Roman" w:cs="Times New Roman"/>
        </w:rPr>
      </w:pPr>
      <w:r w:rsidRPr="00ED44F0">
        <w:rPr>
          <w:rFonts w:ascii="Times New Roman" w:hAnsi="Times New Roman" w:cs="Times New Roman"/>
        </w:rPr>
        <w:t xml:space="preserve">Interictal (between seizures, or baseline), </w:t>
      </w:r>
    </w:p>
    <w:p w14:paraId="4EA41373" w14:textId="77777777" w:rsidR="00EA3E3C" w:rsidRPr="00ED44F0" w:rsidRDefault="00EA3E3C" w:rsidP="00EA3E3C">
      <w:pPr>
        <w:pStyle w:val="ListParagraph"/>
        <w:numPr>
          <w:ilvl w:val="0"/>
          <w:numId w:val="1"/>
        </w:numPr>
        <w:rPr>
          <w:rFonts w:ascii="Times New Roman" w:hAnsi="Times New Roman" w:cs="Times New Roman"/>
        </w:rPr>
      </w:pPr>
      <w:r w:rsidRPr="00ED44F0">
        <w:rPr>
          <w:rFonts w:ascii="Times New Roman" w:hAnsi="Times New Roman" w:cs="Times New Roman"/>
        </w:rPr>
        <w:t>Preictal (prior to seizure),</w:t>
      </w:r>
    </w:p>
    <w:p w14:paraId="078B0AB5" w14:textId="77777777" w:rsidR="00EA3E3C" w:rsidRPr="00ED44F0" w:rsidRDefault="00EA3E3C" w:rsidP="00EA3E3C">
      <w:pPr>
        <w:pStyle w:val="ListParagraph"/>
        <w:numPr>
          <w:ilvl w:val="0"/>
          <w:numId w:val="1"/>
        </w:numPr>
        <w:rPr>
          <w:rFonts w:ascii="Times New Roman" w:hAnsi="Times New Roman" w:cs="Times New Roman"/>
        </w:rPr>
      </w:pPr>
      <w:r w:rsidRPr="00ED44F0">
        <w:rPr>
          <w:rFonts w:ascii="Times New Roman" w:hAnsi="Times New Roman" w:cs="Times New Roman"/>
        </w:rPr>
        <w:t>Ictal (seizure)</w:t>
      </w:r>
    </w:p>
    <w:p w14:paraId="7C2672C1" w14:textId="77777777" w:rsidR="00EA3E3C" w:rsidRPr="00ED44F0" w:rsidRDefault="00EA3E3C" w:rsidP="00EA3E3C">
      <w:pPr>
        <w:pStyle w:val="ListParagraph"/>
        <w:numPr>
          <w:ilvl w:val="0"/>
          <w:numId w:val="1"/>
        </w:numPr>
        <w:rPr>
          <w:rFonts w:ascii="Times New Roman" w:hAnsi="Times New Roman" w:cs="Times New Roman"/>
        </w:rPr>
      </w:pPr>
      <w:r w:rsidRPr="00ED44F0">
        <w:rPr>
          <w:rFonts w:ascii="Times New Roman" w:hAnsi="Times New Roman" w:cs="Times New Roman"/>
        </w:rPr>
        <w:t xml:space="preserve">Post-ictal (after seizures). </w:t>
      </w:r>
    </w:p>
    <w:p w14:paraId="6A0D4E5F" w14:textId="77777777" w:rsidR="00EA3E3C" w:rsidRDefault="00EA3E3C" w:rsidP="00EA3E3C">
      <w:r w:rsidRPr="00ED44F0">
        <w:t>The goal of this project is to differentiate the preictal and interictal states.</w:t>
      </w:r>
    </w:p>
    <w:p w14:paraId="4B4846A3" w14:textId="77777777" w:rsidR="00CD4DF7" w:rsidRPr="00ED44F0" w:rsidRDefault="00CD4DF7" w:rsidP="00EA3E3C"/>
    <w:p w14:paraId="1B8480E2" w14:textId="17EBF320" w:rsidR="00EA3E3C" w:rsidRPr="00ED44F0" w:rsidRDefault="00EA3E3C" w:rsidP="00EA3E3C">
      <w:r w:rsidRPr="00ED44F0">
        <w:t>Human brain activity was recorded in the form of intracranial EEG (iEEG)</w:t>
      </w:r>
      <w:r w:rsidR="00CD4DF7">
        <w:t xml:space="preserve"> which are </w:t>
      </w:r>
      <w:r w:rsidR="00162C1D">
        <w:t>measures of</w:t>
      </w:r>
      <w:r w:rsidR="00E96FEB">
        <w:t xml:space="preserve"> </w:t>
      </w:r>
      <w:r w:rsidR="00CD4DF7">
        <w:t xml:space="preserve">electrical </w:t>
      </w:r>
      <w:r w:rsidR="00E96FEB">
        <w:t>voltage fluctuation</w:t>
      </w:r>
      <w:r w:rsidRPr="00ED44F0">
        <w:t>.</w:t>
      </w:r>
      <w:r w:rsidR="00F40FFD">
        <w:t xml:space="preserve"> For all the patients,</w:t>
      </w:r>
      <w:r w:rsidRPr="00ED44F0">
        <w:t xml:space="preserve"> iEEG was sampled </w:t>
      </w:r>
      <w:r w:rsidR="00BF138D">
        <w:t xml:space="preserve">simultaneously </w:t>
      </w:r>
      <w:r w:rsidRPr="00ED44F0">
        <w:t>from 16 electrodes at 400 Hz, and recorded voltages were referenced to the electrode group average.</w:t>
      </w:r>
    </w:p>
    <w:p w14:paraId="455126EF" w14:textId="7A326AB7" w:rsidR="00EA3E3C" w:rsidRPr="00ED44F0" w:rsidRDefault="00BF138D" w:rsidP="00EA3E3C">
      <w:r>
        <w:t>Each file in t</w:t>
      </w:r>
      <w:r w:rsidR="00EA3E3C" w:rsidRPr="00ED44F0">
        <w:t>he dataset</w:t>
      </w:r>
      <w:r>
        <w:t xml:space="preserve"> corresponds to</w:t>
      </w:r>
      <w:r w:rsidR="00EA3E3C" w:rsidRPr="00ED44F0">
        <w:t xml:space="preserve"> ten-minute-long data segments from measures covering an hour prior to a seizure (preictal</w:t>
      </w:r>
      <w:r>
        <w:t xml:space="preserve"> states</w:t>
      </w:r>
      <w:r w:rsidR="00EA3E3C" w:rsidRPr="00ED44F0">
        <w:t xml:space="preserve">), and ten-minute-long data segments of interictal </w:t>
      </w:r>
      <w:r>
        <w:t>states</w:t>
      </w:r>
      <w:r w:rsidR="00EA3E3C" w:rsidRPr="00ED44F0">
        <w:t xml:space="preserve">. </w:t>
      </w:r>
      <w:r w:rsidR="00264E45">
        <w:t xml:space="preserve"> Each data segment includes 16 channels.</w:t>
      </w:r>
    </w:p>
    <w:p w14:paraId="554F6794" w14:textId="77777777" w:rsidR="00EA3E3C" w:rsidRPr="00ED44F0" w:rsidRDefault="00EA3E3C" w:rsidP="00EA3E3C"/>
    <w:p w14:paraId="624580EA" w14:textId="77777777" w:rsidR="00EA3E3C" w:rsidRPr="00ED44F0" w:rsidRDefault="00EA3E3C" w:rsidP="00EA3E3C">
      <w:r w:rsidRPr="00ED44F0">
        <w:t>Preictal data segments are provided covering one hour prior to seizure with a five-minute seizure horizon. (i.e. from 1:05 to 0:05 before seizure onset.)</w:t>
      </w:r>
    </w:p>
    <w:p w14:paraId="1F6F7D48" w14:textId="77777777" w:rsidR="00EA3E3C" w:rsidRPr="00ED44F0" w:rsidRDefault="00EA3E3C" w:rsidP="00EA3E3C">
      <w:r w:rsidRPr="00ED44F0">
        <w:t>The interictal data segments were chosen randomly from the full data record, with the restriction that interictal segments be at least 4 hours away from any seizure.</w:t>
      </w:r>
    </w:p>
    <w:p w14:paraId="1325F8B1" w14:textId="77777777" w:rsidR="00EA3E3C" w:rsidRPr="00ED44F0" w:rsidRDefault="00EA3E3C" w:rsidP="00EA3E3C">
      <w:r w:rsidRPr="00ED44F0">
        <w:t>It has to be noted that some data segments contain 100% data drop-out and the data may also contain artifacts such as large amplitude rapid signal transitions which need to be sorted.</w:t>
      </w:r>
    </w:p>
    <w:p w14:paraId="32C2675B" w14:textId="77777777" w:rsidR="00EA3E3C" w:rsidRDefault="00EA3E3C" w:rsidP="00EA3E3C">
      <w:r w:rsidRPr="00ED44F0">
        <w:t>The dataset is pre-divided between a train and a test set.</w:t>
      </w:r>
    </w:p>
    <w:p w14:paraId="3E2996B2" w14:textId="77777777" w:rsidR="00162C1D" w:rsidRDefault="00162C1D" w:rsidP="00EA3E3C"/>
    <w:p w14:paraId="2CA7B7CF" w14:textId="637458E0" w:rsidR="005F30D1" w:rsidRPr="0052140A" w:rsidRDefault="005F30D1" w:rsidP="00EA3E3C">
      <w:r w:rsidRPr="0052140A">
        <w:t xml:space="preserve">The full train set </w:t>
      </w:r>
      <w:r w:rsidR="006979DC" w:rsidRPr="0052140A">
        <w:t xml:space="preserve">provided </w:t>
      </w:r>
      <w:r w:rsidRPr="0052140A">
        <w:t xml:space="preserve">is composed of recordings for 3 patients. </w:t>
      </w:r>
    </w:p>
    <w:p w14:paraId="63F71144" w14:textId="3DEE7DE1" w:rsidR="008A5408" w:rsidRPr="0052140A" w:rsidRDefault="008A5408" w:rsidP="008A5408">
      <w:r w:rsidRPr="0052140A">
        <w:t xml:space="preserve">The </w:t>
      </w:r>
      <w:r w:rsidR="009019DF" w:rsidRPr="0052140A">
        <w:t>present</w:t>
      </w:r>
      <w:r w:rsidRPr="0052140A">
        <w:t xml:space="preserve"> analysis is carried </w:t>
      </w:r>
      <w:r w:rsidR="00213D15" w:rsidRPr="0052140A">
        <w:t>out</w:t>
      </w:r>
      <w:r w:rsidR="00CF0927" w:rsidRPr="0052140A">
        <w:t xml:space="preserve"> on</w:t>
      </w:r>
      <w:r w:rsidR="00213D15" w:rsidRPr="0052140A">
        <w:t xml:space="preserve"> a</w:t>
      </w:r>
      <w:r w:rsidRPr="0052140A">
        <w:t xml:space="preserve"> </w:t>
      </w:r>
      <w:r w:rsidRPr="0052140A">
        <w:t>subset</w:t>
      </w:r>
      <w:r w:rsidRPr="0052140A">
        <w:t xml:space="preserve"> corresponding to the patient 3</w:t>
      </w:r>
      <w:r w:rsidR="00213D15" w:rsidRPr="0052140A">
        <w:t xml:space="preserve"> and composed of 150</w:t>
      </w:r>
      <w:r w:rsidRPr="0052140A">
        <w:t xml:space="preserve"> </w:t>
      </w:r>
      <w:r w:rsidR="00213D15" w:rsidRPr="0052140A">
        <w:t xml:space="preserve">preictal </w:t>
      </w:r>
      <w:r w:rsidRPr="0052140A">
        <w:t>samples</w:t>
      </w:r>
      <w:r w:rsidR="00213D15" w:rsidRPr="0052140A">
        <w:t xml:space="preserve"> and 759 interictal samples</w:t>
      </w:r>
      <w:r w:rsidR="00020FB3" w:rsidRPr="0052140A">
        <w:t>,</w:t>
      </w:r>
      <w:r w:rsidR="003007FC" w:rsidRPr="0052140A">
        <w:t xml:space="preserve"> of 10 minutes</w:t>
      </w:r>
      <w:r w:rsidR="00476EDA" w:rsidRPr="0052140A">
        <w:t xml:space="preserve"> each</w:t>
      </w:r>
      <w:r w:rsidRPr="0052140A">
        <w:t>.</w:t>
      </w:r>
    </w:p>
    <w:p w14:paraId="6695F640" w14:textId="77777777" w:rsidR="00DC26B0" w:rsidRPr="0052140A" w:rsidRDefault="00DC26B0" w:rsidP="00EA3E3C"/>
    <w:p w14:paraId="6703EBB8" w14:textId="532F2020" w:rsidR="00EA3E3C" w:rsidRDefault="005B3059" w:rsidP="00EA3E3C">
      <w:r w:rsidRPr="0052140A">
        <w:t>I use t</w:t>
      </w:r>
      <w:r w:rsidR="003C744B" w:rsidRPr="0052140A">
        <w:t>his</w:t>
      </w:r>
      <w:r w:rsidRPr="0052140A">
        <w:t xml:space="preserve"> training set as a train/test dataset for cross-validation of my model.</w:t>
      </w:r>
      <w:r w:rsidR="003007FC" w:rsidRPr="0052140A">
        <w:t xml:space="preserve"> The test set </w:t>
      </w:r>
      <w:r w:rsidR="002A0A67" w:rsidRPr="0052140A">
        <w:t>is composed of</w:t>
      </w:r>
      <w:r w:rsidR="003007FC" w:rsidRPr="0052140A">
        <w:t xml:space="preserve"> 20% of the</w:t>
      </w:r>
      <w:r w:rsidR="002A0A67" w:rsidRPr="0052140A">
        <w:t xml:space="preserve"> subset</w:t>
      </w:r>
      <w:r w:rsidR="003007FC" w:rsidRPr="0052140A">
        <w:t xml:space="preserve"> samples with the same proportion of preictal and interictal samples as the train set.</w:t>
      </w:r>
      <w:r>
        <w:t xml:space="preserve"> </w:t>
      </w:r>
    </w:p>
    <w:p w14:paraId="0D086322" w14:textId="77777777" w:rsidR="005B3059" w:rsidRPr="00ED44F0" w:rsidRDefault="005B3059" w:rsidP="00EA3E3C"/>
    <w:p w14:paraId="14BB86E3" w14:textId="6F000756" w:rsidR="00EA3E3C" w:rsidRPr="00ED44F0" w:rsidRDefault="00EA3E3C" w:rsidP="00EA3E3C">
      <w:r w:rsidRPr="00ED44F0">
        <w:t xml:space="preserve">In this project the ten-minute-long data segments will be first divided </w:t>
      </w:r>
      <w:r w:rsidR="00FB1F0F">
        <w:t>over each of the 16 channels,</w:t>
      </w:r>
      <w:r w:rsidR="00FB1F0F" w:rsidRPr="00FB1F0F">
        <w:t xml:space="preserve"> </w:t>
      </w:r>
      <w:r w:rsidR="00FB1F0F">
        <w:t>e</w:t>
      </w:r>
      <w:r w:rsidR="00FB1F0F" w:rsidRPr="00ED44F0">
        <w:t>ach</w:t>
      </w:r>
      <w:r w:rsidR="00FB1F0F">
        <w:t xml:space="preserve"> electrode recordings will </w:t>
      </w:r>
      <w:r w:rsidR="00FB1F0F" w:rsidRPr="00ED44F0">
        <w:t>be considered independently</w:t>
      </w:r>
      <w:r w:rsidR="00FB1F0F">
        <w:t>, and</w:t>
      </w:r>
      <w:r w:rsidR="00EB03CE">
        <w:t xml:space="preserve"> furthermore</w:t>
      </w:r>
      <w:r w:rsidR="00FB1F0F">
        <w:t xml:space="preserve"> </w:t>
      </w:r>
      <w:r w:rsidRPr="00ED44F0">
        <w:t>into one-minute signal samples</w:t>
      </w:r>
      <w:r w:rsidR="00FB1F0F">
        <w:t>.</w:t>
      </w:r>
      <w:r w:rsidR="00EB03CE">
        <w:t xml:space="preserve"> For prediction purpose, the classification of a </w:t>
      </w:r>
      <w:r w:rsidR="00FC625F">
        <w:t>10-minutes samples will be the result of</w:t>
      </w:r>
      <w:r w:rsidR="00B36440">
        <w:t xml:space="preserve"> the prediction of the 16 related </w:t>
      </w:r>
      <w:r w:rsidR="001B2BD9">
        <w:t>channels.</w:t>
      </w:r>
    </w:p>
    <w:p w14:paraId="28E27732" w14:textId="77777777" w:rsidR="00EB03CE" w:rsidRDefault="00EB03CE" w:rsidP="00EA3E3C">
      <w:pPr>
        <w:rPr>
          <w:highlight w:val="yellow"/>
        </w:rPr>
      </w:pPr>
    </w:p>
    <w:p w14:paraId="1FDFFF84" w14:textId="3A6F116F" w:rsidR="00EB710F" w:rsidRPr="0052140A" w:rsidRDefault="00EA3E3C" w:rsidP="00EA3E3C">
      <w:r w:rsidRPr="0052140A">
        <w:t>The data</w:t>
      </w:r>
      <w:r w:rsidR="00F26F93" w:rsidRPr="0052140A">
        <w:t xml:space="preserve"> samples are then being </w:t>
      </w:r>
      <w:r w:rsidRPr="0052140A">
        <w:t xml:space="preserve">processed </w:t>
      </w:r>
      <w:r w:rsidR="00EB710F" w:rsidRPr="0052140A">
        <w:t xml:space="preserve">into </w:t>
      </w:r>
      <w:r w:rsidR="00161A5C" w:rsidRPr="0052140A">
        <w:t xml:space="preserve">a set of </w:t>
      </w:r>
      <w:r w:rsidR="00EB710F" w:rsidRPr="0052140A">
        <w:t xml:space="preserve">different type of features using multiple signal treatment process. </w:t>
      </w:r>
      <w:r w:rsidR="005C252A" w:rsidRPr="0052140A">
        <w:t>This</w:t>
      </w:r>
      <w:r w:rsidR="00EB710F" w:rsidRPr="0052140A">
        <w:t xml:space="preserve"> allow</w:t>
      </w:r>
      <w:r w:rsidR="005C252A" w:rsidRPr="0052140A">
        <w:t>s</w:t>
      </w:r>
      <w:r w:rsidR="00EB710F" w:rsidRPr="0052140A">
        <w:t xml:space="preserve"> to efficiently compare the signal samples.</w:t>
      </w:r>
    </w:p>
    <w:p w14:paraId="05E11A80" w14:textId="27C254CD" w:rsidR="00064043" w:rsidRPr="0052140A" w:rsidRDefault="00064043" w:rsidP="00EA3E3C">
      <w:r w:rsidRPr="0052140A">
        <w:t>Temporal and frequency based features</w:t>
      </w:r>
    </w:p>
    <w:p w14:paraId="4C190CC8" w14:textId="77777777" w:rsidR="00161A5C" w:rsidRPr="0052140A" w:rsidRDefault="00161A5C" w:rsidP="00EA3E3C">
      <w:r w:rsidRPr="0052140A">
        <w:t xml:space="preserve">First the signals are processed </w:t>
      </w:r>
      <w:r w:rsidR="00EA3E3C" w:rsidRPr="0052140A">
        <w:t xml:space="preserve">through a discrete Fourier transform, using a Fast Fourier transform algorithm, to allow their spectral analysis </w:t>
      </w:r>
    </w:p>
    <w:p w14:paraId="1B90637B" w14:textId="10B7839B" w:rsidR="0028366B" w:rsidRPr="0052140A" w:rsidRDefault="0028366B" w:rsidP="00EA3E3C">
      <w:r w:rsidRPr="0052140A">
        <w:t>The signals are also processed through a discrete wavelet transform</w:t>
      </w:r>
      <w:r w:rsidR="00690C9F" w:rsidRPr="0052140A">
        <w:t xml:space="preserve"> that</w:t>
      </w:r>
      <w:r w:rsidR="00D946E8">
        <w:t xml:space="preserve"> in addition to spectral information</w:t>
      </w:r>
      <w:r w:rsidR="001D3F2A">
        <w:t xml:space="preserve"> give some</w:t>
      </w:r>
      <w:r w:rsidR="00690C9F" w:rsidRPr="0052140A">
        <w:t xml:space="preserve"> temporal</w:t>
      </w:r>
      <w:r w:rsidR="00D946E8">
        <w:t xml:space="preserve"> information.</w:t>
      </w:r>
    </w:p>
    <w:p w14:paraId="1E9D134B" w14:textId="23844071" w:rsidR="00EA3E3C" w:rsidRPr="0052140A" w:rsidRDefault="00EA16C9" w:rsidP="00EA3E3C">
      <w:r w:rsidRPr="0052140A">
        <w:t>The signal dynamic signature is stu</w:t>
      </w:r>
      <w:r w:rsidR="003E0EA1" w:rsidRPr="0052140A">
        <w:t>died through the analysis of its</w:t>
      </w:r>
      <w:r w:rsidRPr="0052140A">
        <w:t xml:space="preserve"> fractal dimension</w:t>
      </w:r>
      <w:r w:rsidR="00840BE4" w:rsidRPr="0052140A">
        <w:t xml:space="preserve"> using Katz and Higuchi</w:t>
      </w:r>
      <w:r w:rsidRPr="0052140A">
        <w:t>.</w:t>
      </w:r>
    </w:p>
    <w:p w14:paraId="0AF9E151" w14:textId="31C32A39" w:rsidR="00EA3E3C" w:rsidRPr="0052140A" w:rsidRDefault="00E0403B" w:rsidP="00EA3E3C">
      <w:r w:rsidRPr="0052140A">
        <w:t xml:space="preserve">The </w:t>
      </w:r>
      <w:r w:rsidR="008C172A" w:rsidRPr="0052140A">
        <w:t>cross-</w:t>
      </w:r>
      <w:r w:rsidRPr="0052140A">
        <w:t>correlation</w:t>
      </w:r>
      <w:r w:rsidR="008C172A" w:rsidRPr="0052140A">
        <w:t xml:space="preserve"> is calculated</w:t>
      </w:r>
      <w:r w:rsidRPr="0052140A">
        <w:t xml:space="preserve"> between successive one-minute signal samples</w:t>
      </w:r>
      <w:r w:rsidR="008C172A" w:rsidRPr="0052140A">
        <w:t xml:space="preserve"> of the same channel and averaged over a 10-minutes sample.</w:t>
      </w:r>
    </w:p>
    <w:p w14:paraId="3F157669" w14:textId="01B71BA7" w:rsidR="00D31FCD" w:rsidRDefault="00D31FCD" w:rsidP="00EA3E3C">
      <w:r w:rsidRPr="0052140A">
        <w:t>Kurtosis and skewness</w:t>
      </w:r>
      <w:r w:rsidR="00C206A4" w:rsidRPr="0052140A">
        <w:t xml:space="preserve"> of the data samples are</w:t>
      </w:r>
      <w:r w:rsidR="00F26F93" w:rsidRPr="0052140A">
        <w:t xml:space="preserve"> also</w:t>
      </w:r>
      <w:r w:rsidR="00776A5A" w:rsidRPr="0052140A">
        <w:t xml:space="preserve"> </w:t>
      </w:r>
      <w:r w:rsidR="00DC26B0" w:rsidRPr="0052140A">
        <w:t>comput</w:t>
      </w:r>
      <w:r w:rsidR="00776A5A" w:rsidRPr="0052140A">
        <w:t>ed</w:t>
      </w:r>
      <w:r w:rsidR="00776A5A">
        <w:t xml:space="preserve"> as features.</w:t>
      </w:r>
    </w:p>
    <w:p w14:paraId="08E380D3" w14:textId="77777777" w:rsidR="004F212E" w:rsidRDefault="004F212E" w:rsidP="00EA3E3C"/>
    <w:p w14:paraId="4B15C4F9" w14:textId="5FE6D8E9" w:rsidR="00E97510" w:rsidRDefault="00E97510" w:rsidP="00EA3E3C">
      <w:r>
        <w:t>This selection of fea</w:t>
      </w:r>
      <w:r w:rsidR="00EF3FF0">
        <w:t xml:space="preserve">tures is inspired by the multiple approaches </w:t>
      </w:r>
      <w:r w:rsidR="003D1AC1">
        <w:t>described</w:t>
      </w:r>
      <w:r w:rsidR="00D71772">
        <w:t xml:space="preserve"> in the current published researches.</w:t>
      </w:r>
      <w:r w:rsidR="00740297">
        <w:t xml:space="preserve"> Studies have been carried out over limited dataset and no single solution has shown a decisive</w:t>
      </w:r>
      <w:r w:rsidR="00023484">
        <w:t xml:space="preserve"> superiority on epilepsy seizure detection.</w:t>
      </w:r>
    </w:p>
    <w:p w14:paraId="67E6C7EB" w14:textId="77777777" w:rsidR="0028366B" w:rsidRPr="00ED44F0" w:rsidRDefault="0028366B" w:rsidP="00EA3E3C"/>
    <w:p w14:paraId="2F459554" w14:textId="77777777" w:rsidR="00EA3E3C" w:rsidRPr="00ED44F0" w:rsidRDefault="00EA3E3C" w:rsidP="00EA3E3C"/>
    <w:p w14:paraId="1B7E7423" w14:textId="77777777" w:rsidR="00EA3E3C" w:rsidRPr="00ED44F0" w:rsidRDefault="00EA3E3C" w:rsidP="00EA3E3C">
      <w:pPr>
        <w:pStyle w:val="ListParagraph"/>
        <w:numPr>
          <w:ilvl w:val="0"/>
          <w:numId w:val="3"/>
        </w:numPr>
        <w:spacing w:after="120"/>
        <w:ind w:hanging="210"/>
        <w:rPr>
          <w:rFonts w:ascii="Times New Roman" w:hAnsi="Times New Roman" w:cs="Times New Roman"/>
          <w:b/>
        </w:rPr>
      </w:pPr>
      <w:r w:rsidRPr="00ED44F0">
        <w:rPr>
          <w:rFonts w:ascii="Times New Roman" w:hAnsi="Times New Roman" w:cs="Times New Roman"/>
          <w:b/>
        </w:rPr>
        <w:t>Solution statement</w:t>
      </w:r>
    </w:p>
    <w:p w14:paraId="5D3A142B" w14:textId="77777777" w:rsidR="00EA3E3C" w:rsidRPr="00ED44F0" w:rsidRDefault="00EA3E3C" w:rsidP="00EA3E3C">
      <w:r w:rsidRPr="00ED44F0">
        <w:t>I propose to use a supervised learning approach to infer a classifier from the dataset that will be able to distinguish iEEG signal segment in a pre-seizure period from a baseline period. The prediction performance of such classifier can first be assessed against the test dataset available. It can be use on future studies.</w:t>
      </w:r>
    </w:p>
    <w:p w14:paraId="18248AF8" w14:textId="77777777" w:rsidR="00EA3E3C" w:rsidRPr="00ED44F0" w:rsidRDefault="00EA3E3C" w:rsidP="00EA3E3C"/>
    <w:p w14:paraId="46FC7D15" w14:textId="77777777" w:rsidR="00EA3E3C" w:rsidRPr="00ED44F0" w:rsidRDefault="00EA3E3C" w:rsidP="00EA3E3C"/>
    <w:p w14:paraId="76F943F1" w14:textId="0486D290" w:rsidR="003007FC" w:rsidRPr="003007FC" w:rsidRDefault="00EA3E3C" w:rsidP="00EA3E3C">
      <w:pPr>
        <w:pStyle w:val="ListParagraph"/>
        <w:numPr>
          <w:ilvl w:val="0"/>
          <w:numId w:val="3"/>
        </w:numPr>
        <w:spacing w:after="120"/>
        <w:ind w:hanging="210"/>
        <w:rPr>
          <w:rFonts w:ascii="Times New Roman" w:hAnsi="Times New Roman" w:cs="Times New Roman"/>
          <w:b/>
        </w:rPr>
      </w:pPr>
      <w:r w:rsidRPr="00ED44F0">
        <w:rPr>
          <w:rFonts w:ascii="Times New Roman" w:hAnsi="Times New Roman" w:cs="Times New Roman"/>
          <w:b/>
        </w:rPr>
        <w:t>Benchm</w:t>
      </w:r>
      <w:r w:rsidR="00D65311">
        <w:rPr>
          <w:rFonts w:ascii="Times New Roman" w:hAnsi="Times New Roman" w:cs="Times New Roman"/>
          <w:b/>
        </w:rPr>
        <w:t>ark Model</w:t>
      </w:r>
    </w:p>
    <w:p w14:paraId="086BEB75" w14:textId="77777777" w:rsidR="00D65311" w:rsidRDefault="003007FC" w:rsidP="00EA3E3C">
      <w:r>
        <w:t>The model</w:t>
      </w:r>
      <w:r w:rsidR="00EA3E3C" w:rsidRPr="00ED44F0">
        <w:t xml:space="preserve"> prediction performance </w:t>
      </w:r>
      <w:r>
        <w:t>is assessed by comparison with a naive bayes algorithm.</w:t>
      </w:r>
    </w:p>
    <w:p w14:paraId="32AB5649" w14:textId="7BAAD88E" w:rsidR="00446593" w:rsidRDefault="00D65311" w:rsidP="00446593">
      <w:r>
        <w:rPr>
          <w:highlight w:val="yellow"/>
        </w:rPr>
        <w:t>T</w:t>
      </w:r>
      <w:r w:rsidRPr="00794633">
        <w:rPr>
          <w:highlight w:val="yellow"/>
        </w:rPr>
        <w:t>he test set used for submission evalu</w:t>
      </w:r>
      <w:r>
        <w:rPr>
          <w:highlight w:val="yellow"/>
        </w:rPr>
        <w:t>ation by Kaggle</w:t>
      </w:r>
      <w:r w:rsidR="00485761">
        <w:rPr>
          <w:highlight w:val="yellow"/>
        </w:rPr>
        <w:t xml:space="preserve"> in the competition</w:t>
      </w:r>
      <w:r>
        <w:rPr>
          <w:highlight w:val="yellow"/>
        </w:rPr>
        <w:t xml:space="preserve"> is </w:t>
      </w:r>
      <w:r w:rsidRPr="00794633">
        <w:rPr>
          <w:highlight w:val="yellow"/>
        </w:rPr>
        <w:t>composed of samples without label.</w:t>
      </w:r>
      <w:r>
        <w:t xml:space="preserve"> As a first approach focusing on one patient, </w:t>
      </w:r>
      <w:r w:rsidR="00794633" w:rsidRPr="002A0A67">
        <w:rPr>
          <w:highlight w:val="yellow"/>
        </w:rPr>
        <w:t xml:space="preserve">I </w:t>
      </w:r>
      <w:r w:rsidR="00794633">
        <w:rPr>
          <w:highlight w:val="yellow"/>
        </w:rPr>
        <w:t>use a</w:t>
      </w:r>
      <w:r w:rsidR="00794633" w:rsidRPr="002A0A67">
        <w:rPr>
          <w:highlight w:val="yellow"/>
        </w:rPr>
        <w:t xml:space="preserve"> </w:t>
      </w:r>
      <w:r>
        <w:rPr>
          <w:highlight w:val="yellow"/>
        </w:rPr>
        <w:t>labeled train/test dataset. T</w:t>
      </w:r>
      <w:r w:rsidR="00794633">
        <w:rPr>
          <w:highlight w:val="yellow"/>
        </w:rPr>
        <w:t>he</w:t>
      </w:r>
      <w:r w:rsidR="00794633" w:rsidRPr="002A0A67">
        <w:rPr>
          <w:highlight w:val="yellow"/>
        </w:rPr>
        <w:t xml:space="preserve"> test set is composed of 20% of t</w:t>
      </w:r>
      <w:r w:rsidR="00794633" w:rsidRPr="00794633">
        <w:rPr>
          <w:highlight w:val="yellow"/>
        </w:rPr>
        <w:t>he subset samples with the same proportion of preictal and interictal samples as the train set. This method allows more control over the test datas</w:t>
      </w:r>
      <w:r w:rsidR="00794633" w:rsidRPr="00794633">
        <w:rPr>
          <w:highlight w:val="yellow"/>
        </w:rPr>
        <w:t xml:space="preserve">et for </w:t>
      </w:r>
      <w:r>
        <w:rPr>
          <w:highlight w:val="yellow"/>
        </w:rPr>
        <w:t>improving the model.</w:t>
      </w:r>
      <w:r w:rsidR="00485761">
        <w:t xml:space="preserve"> The model performance wil</w:t>
      </w:r>
      <w:r w:rsidR="00702DFD">
        <w:t>l be compared over the test set with the benchmark model performance.</w:t>
      </w:r>
    </w:p>
    <w:p w14:paraId="698872DC" w14:textId="77777777" w:rsidR="00446593" w:rsidRDefault="00446593" w:rsidP="00EA3E3C"/>
    <w:p w14:paraId="40211F36" w14:textId="77777777" w:rsidR="00794633" w:rsidRDefault="00794633" w:rsidP="00EA3E3C"/>
    <w:p w14:paraId="69B196EB" w14:textId="77777777" w:rsidR="00D65311" w:rsidRDefault="00794633" w:rsidP="00D65311">
      <w:pPr>
        <w:pStyle w:val="ListParagraph"/>
        <w:numPr>
          <w:ilvl w:val="0"/>
          <w:numId w:val="3"/>
        </w:numPr>
        <w:spacing w:after="120"/>
        <w:ind w:hanging="210"/>
        <w:rPr>
          <w:rFonts w:ascii="Times New Roman" w:hAnsi="Times New Roman" w:cs="Times New Roman"/>
          <w:b/>
        </w:rPr>
      </w:pPr>
      <w:r w:rsidRPr="00794633">
        <w:rPr>
          <w:rFonts w:ascii="Times New Roman" w:hAnsi="Times New Roman" w:cs="Times New Roman"/>
          <w:b/>
        </w:rPr>
        <w:t>Evaluation Metrics</w:t>
      </w:r>
    </w:p>
    <w:p w14:paraId="022F7A7B" w14:textId="5E21FDAB" w:rsidR="00D65311" w:rsidRDefault="00D65311" w:rsidP="00D65311">
      <w:pPr>
        <w:rPr>
          <w:highlight w:val="yellow"/>
        </w:rPr>
      </w:pPr>
      <w:r w:rsidRPr="00444BFD">
        <w:rPr>
          <w:highlight w:val="yellow"/>
        </w:rPr>
        <w:t>The model prediction performance</w:t>
      </w:r>
      <w:r w:rsidR="00CD66FF" w:rsidRPr="00444BFD">
        <w:rPr>
          <w:highlight w:val="yellow"/>
        </w:rPr>
        <w:t xml:space="preserve"> on the test set</w:t>
      </w:r>
      <w:r w:rsidRPr="00444BFD">
        <w:rPr>
          <w:highlight w:val="yellow"/>
        </w:rPr>
        <w:t xml:space="preserve"> is assessed by </w:t>
      </w:r>
      <w:r w:rsidR="006A31E8">
        <w:rPr>
          <w:highlight w:val="yellow"/>
        </w:rPr>
        <w:t xml:space="preserve">the </w:t>
      </w:r>
      <w:r w:rsidRPr="00444BFD">
        <w:rPr>
          <w:highlight w:val="yellow"/>
        </w:rPr>
        <w:t>F1 score obtained on the test set</w:t>
      </w:r>
      <w:r w:rsidRPr="00444BFD">
        <w:rPr>
          <w:highlight w:val="yellow"/>
        </w:rPr>
        <w:t>.</w:t>
      </w:r>
      <w:r w:rsidRPr="00444BFD">
        <w:rPr>
          <w:highlight w:val="yellow"/>
        </w:rPr>
        <w:t xml:space="preserve"> </w:t>
      </w:r>
    </w:p>
    <w:p w14:paraId="50722034" w14:textId="77777777" w:rsidR="002568BC" w:rsidRDefault="002568BC" w:rsidP="002568BC">
      <w:pPr>
        <w:rPr>
          <w:highlight w:val="yellow"/>
        </w:rPr>
      </w:pPr>
      <w:r>
        <w:rPr>
          <w:highlight w:val="yellow"/>
        </w:rPr>
        <w:t>The equation for the F1 score is the following:</w:t>
      </w:r>
    </w:p>
    <w:p w14:paraId="27E166B9" w14:textId="454A4FAB" w:rsidR="002568BC" w:rsidRPr="002568BC" w:rsidRDefault="002568BC" w:rsidP="002568BC">
      <w:pPr>
        <w:ind w:firstLine="720"/>
        <w:rPr>
          <w:highlight w:val="yellow"/>
        </w:rPr>
      </w:pPr>
      <w:r w:rsidRPr="002568BC">
        <w:rPr>
          <w:highlight w:val="yellow"/>
        </w:rPr>
        <w:t>F1 = 2 * (precision * recall) / (precision + recall)</w:t>
      </w:r>
    </w:p>
    <w:p w14:paraId="3C7BBFEA" w14:textId="77777777" w:rsidR="002568BC" w:rsidRPr="00444BFD" w:rsidRDefault="002568BC" w:rsidP="00D65311">
      <w:pPr>
        <w:rPr>
          <w:highlight w:val="yellow"/>
        </w:rPr>
      </w:pPr>
    </w:p>
    <w:p w14:paraId="7ACF2EF9" w14:textId="063E4C76" w:rsidR="00D65311" w:rsidRDefault="00D65311" w:rsidP="00D65311">
      <w:r w:rsidRPr="00444BFD">
        <w:rPr>
          <w:highlight w:val="yellow"/>
        </w:rPr>
        <w:t>Considering the importance of predicting seizures</w:t>
      </w:r>
      <w:r w:rsidR="009332D8">
        <w:rPr>
          <w:highlight w:val="yellow"/>
        </w:rPr>
        <w:t xml:space="preserve"> correctly</w:t>
      </w:r>
      <w:r w:rsidR="00B93330">
        <w:rPr>
          <w:highlight w:val="yellow"/>
        </w:rPr>
        <w:t xml:space="preserve"> for the patient comfort</w:t>
      </w:r>
      <w:r w:rsidRPr="00444BFD">
        <w:rPr>
          <w:highlight w:val="yellow"/>
        </w:rPr>
        <w:t xml:space="preserve">, it is necessary to calculate the recall on </w:t>
      </w:r>
      <w:r w:rsidRPr="00444BFD">
        <w:rPr>
          <w:highlight w:val="yellow"/>
        </w:rPr>
        <w:t>preictal (</w:t>
      </w:r>
      <w:r w:rsidRPr="00444BFD">
        <w:rPr>
          <w:highlight w:val="yellow"/>
        </w:rPr>
        <w:t>pre-seizure</w:t>
      </w:r>
      <w:r w:rsidRPr="00444BFD">
        <w:rPr>
          <w:highlight w:val="yellow"/>
        </w:rPr>
        <w:t>)</w:t>
      </w:r>
      <w:r w:rsidRPr="00444BFD">
        <w:rPr>
          <w:highlight w:val="yellow"/>
        </w:rPr>
        <w:t xml:space="preserve"> period</w:t>
      </w:r>
      <w:r w:rsidRPr="00444BFD">
        <w:rPr>
          <w:highlight w:val="yellow"/>
        </w:rPr>
        <w:t>s</w:t>
      </w:r>
      <w:r w:rsidR="00BE06E6">
        <w:rPr>
          <w:highlight w:val="yellow"/>
        </w:rPr>
        <w:t xml:space="preserve"> prediction, which represent the ability</w:t>
      </w:r>
      <w:r w:rsidR="004E577F" w:rsidRPr="00910DFE">
        <w:rPr>
          <w:highlight w:val="yellow"/>
        </w:rPr>
        <w:t xml:space="preserve"> of the model to predict the positive samples.</w:t>
      </w:r>
    </w:p>
    <w:p w14:paraId="2F34508D" w14:textId="73A9F87F" w:rsidR="00F618A0" w:rsidRDefault="00F618A0" w:rsidP="00D65311">
      <w:r>
        <w:rPr>
          <w:highlight w:val="yellow"/>
        </w:rPr>
        <w:t>The equation for the recall</w:t>
      </w:r>
      <w:r>
        <w:rPr>
          <w:highlight w:val="yellow"/>
        </w:rPr>
        <w:t xml:space="preserve"> is the following:</w:t>
      </w:r>
    </w:p>
    <w:p w14:paraId="6F6A2716" w14:textId="50081679" w:rsidR="00F618A0" w:rsidRPr="00BE06E6" w:rsidRDefault="00F618A0" w:rsidP="00BE06E6">
      <w:pPr>
        <w:ind w:firstLine="720"/>
        <w:rPr>
          <w:highlight w:val="yellow"/>
        </w:rPr>
      </w:pPr>
      <w:r>
        <w:rPr>
          <w:highlight w:val="yellow"/>
        </w:rPr>
        <w:t xml:space="preserve">Recall = </w:t>
      </w:r>
      <w:r>
        <w:rPr>
          <w:highlight w:val="yellow"/>
        </w:rPr>
        <w:t>true p</w:t>
      </w:r>
      <w:r w:rsidR="00704DF8">
        <w:rPr>
          <w:highlight w:val="yellow"/>
        </w:rPr>
        <w:t>os</w:t>
      </w:r>
      <w:r>
        <w:rPr>
          <w:highlight w:val="yellow"/>
        </w:rPr>
        <w:t xml:space="preserve"> predictions</w:t>
      </w:r>
      <w:r w:rsidRPr="00F618A0">
        <w:rPr>
          <w:highlight w:val="yellow"/>
        </w:rPr>
        <w:t> / </w:t>
      </w:r>
      <w:r>
        <w:rPr>
          <w:highlight w:val="yellow"/>
        </w:rPr>
        <w:t>(</w:t>
      </w:r>
      <w:r>
        <w:rPr>
          <w:highlight w:val="yellow"/>
        </w:rPr>
        <w:t>true p</w:t>
      </w:r>
      <w:r w:rsidR="00704DF8">
        <w:rPr>
          <w:highlight w:val="yellow"/>
        </w:rPr>
        <w:t>os</w:t>
      </w:r>
      <w:r w:rsidRPr="00F618A0">
        <w:rPr>
          <w:highlight w:val="yellow"/>
        </w:rPr>
        <w:t xml:space="preserve"> </w:t>
      </w:r>
      <w:r>
        <w:rPr>
          <w:highlight w:val="yellow"/>
        </w:rPr>
        <w:t>predictions</w:t>
      </w:r>
      <w:r w:rsidRPr="00F618A0">
        <w:rPr>
          <w:highlight w:val="yellow"/>
        </w:rPr>
        <w:t> + </w:t>
      </w:r>
      <w:r w:rsidR="00704DF8">
        <w:rPr>
          <w:highlight w:val="yellow"/>
        </w:rPr>
        <w:t>false neg</w:t>
      </w:r>
      <w:r w:rsidRPr="00F618A0">
        <w:rPr>
          <w:highlight w:val="yellow"/>
        </w:rPr>
        <w:t xml:space="preserve"> </w:t>
      </w:r>
      <w:r>
        <w:rPr>
          <w:highlight w:val="yellow"/>
        </w:rPr>
        <w:t>predictions</w:t>
      </w:r>
      <w:r w:rsidRPr="00F618A0">
        <w:rPr>
          <w:highlight w:val="yellow"/>
        </w:rPr>
        <w:t>)</w:t>
      </w:r>
    </w:p>
    <w:p w14:paraId="771D7512" w14:textId="7C80FCE1" w:rsidR="00794633" w:rsidRDefault="00794633" w:rsidP="00EA3E3C"/>
    <w:p w14:paraId="68353A1C" w14:textId="5D0329B3" w:rsidR="00454C0B" w:rsidRPr="00ED44F0" w:rsidRDefault="0052140A" w:rsidP="00EA3E3C">
      <w:r>
        <w:br w:type="page"/>
      </w:r>
    </w:p>
    <w:p w14:paraId="4E3484C5" w14:textId="77777777" w:rsidR="00EA3E3C" w:rsidRPr="00ED44F0" w:rsidRDefault="00EA3E3C" w:rsidP="00EA3E3C">
      <w:pPr>
        <w:pStyle w:val="ListParagraph"/>
        <w:numPr>
          <w:ilvl w:val="0"/>
          <w:numId w:val="3"/>
        </w:numPr>
        <w:spacing w:after="120"/>
        <w:ind w:hanging="210"/>
        <w:rPr>
          <w:rFonts w:ascii="Times New Roman" w:hAnsi="Times New Roman" w:cs="Times New Roman"/>
          <w:b/>
        </w:rPr>
      </w:pPr>
      <w:r w:rsidRPr="00ED44F0">
        <w:rPr>
          <w:rFonts w:ascii="Times New Roman" w:hAnsi="Times New Roman" w:cs="Times New Roman"/>
          <w:b/>
        </w:rPr>
        <w:t>Project Design</w:t>
      </w:r>
    </w:p>
    <w:p w14:paraId="4FD647DE" w14:textId="77777777" w:rsidR="00EA3E3C" w:rsidRPr="00ED44F0" w:rsidRDefault="00EA3E3C" w:rsidP="00EA3E3C">
      <w:r w:rsidRPr="00ED44F0">
        <w:t>For this project, I have at my disposal a set of labelled data composed of iEEG signals from baseline and prior to seizure periods, and a table listing the files that can be safely used as well as the label of data.</w:t>
      </w:r>
    </w:p>
    <w:p w14:paraId="6A8FE25E" w14:textId="77777777" w:rsidR="00EA3E3C" w:rsidRPr="00ED44F0" w:rsidRDefault="00EA3E3C" w:rsidP="00EA3E3C"/>
    <w:p w14:paraId="2CEC1E5F" w14:textId="77777777" w:rsidR="00EA3E3C" w:rsidRPr="00ED44F0" w:rsidRDefault="00EA3E3C" w:rsidP="00EA3E3C">
      <w:pPr>
        <w:jc w:val="center"/>
      </w:pPr>
      <w:r w:rsidRPr="00ED44F0">
        <w:rPr>
          <w:noProof/>
        </w:rPr>
        <w:drawing>
          <wp:inline distT="0" distB="0" distL="0" distR="0" wp14:anchorId="51A70AF3" wp14:editId="105BF8C7">
            <wp:extent cx="4762500" cy="35179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2500" cy="3517900"/>
                    </a:xfrm>
                    <a:prstGeom prst="rect">
                      <a:avLst/>
                    </a:prstGeom>
                  </pic:spPr>
                </pic:pic>
              </a:graphicData>
            </a:graphic>
          </wp:inline>
        </w:drawing>
      </w:r>
    </w:p>
    <w:p w14:paraId="7955DD67" w14:textId="77777777" w:rsidR="00EA3E3C" w:rsidRPr="00ED44F0" w:rsidRDefault="00EA3E3C" w:rsidP="00EA3E3C">
      <w:pPr>
        <w:jc w:val="center"/>
        <w:rPr>
          <w:i/>
        </w:rPr>
      </w:pPr>
      <w:r w:rsidRPr="00ED44F0">
        <w:rPr>
          <w:i/>
        </w:rPr>
        <w:t>Pre-ictal one-hour iEEG signal recording (16 channels)</w:t>
      </w:r>
    </w:p>
    <w:p w14:paraId="6E1BAFC7" w14:textId="77777777" w:rsidR="00EA3E3C" w:rsidRPr="00ED44F0" w:rsidRDefault="00EA3E3C" w:rsidP="00EA3E3C">
      <w:pPr>
        <w:jc w:val="center"/>
      </w:pPr>
    </w:p>
    <w:p w14:paraId="37334CC5" w14:textId="77777777" w:rsidR="00EA3E3C" w:rsidRPr="00ED44F0" w:rsidRDefault="00EA3E3C" w:rsidP="00EA3E3C"/>
    <w:p w14:paraId="4614F590" w14:textId="77777777" w:rsidR="00EA3E3C" w:rsidRPr="00ED44F0" w:rsidRDefault="00EA3E3C" w:rsidP="00EA3E3C">
      <w:r w:rsidRPr="00ED44F0">
        <w:t>The first task is to prepare this data for the analysis, since sequences of iEEG signals cannot be easily compared without some pre-processing.</w:t>
      </w:r>
    </w:p>
    <w:p w14:paraId="2D1D608B" w14:textId="77777777" w:rsidR="00EA3E3C" w:rsidRPr="00ED44F0" w:rsidRDefault="00EA3E3C" w:rsidP="00EA3E3C"/>
    <w:p w14:paraId="5B0D760F" w14:textId="77777777" w:rsidR="00EA3E3C" w:rsidRPr="00ED44F0" w:rsidRDefault="00EA3E3C" w:rsidP="00EA3E3C">
      <w:r w:rsidRPr="00ED44F0">
        <w:t>I consider a data pre-processing program that implement the following workflow:</w:t>
      </w:r>
    </w:p>
    <w:p w14:paraId="2E76F4D1" w14:textId="77777777" w:rsidR="00EA3E3C" w:rsidRPr="00ED44F0" w:rsidRDefault="00EA3E3C" w:rsidP="00EA3E3C">
      <w:pPr>
        <w:pStyle w:val="ListParagraph"/>
        <w:numPr>
          <w:ilvl w:val="0"/>
          <w:numId w:val="1"/>
        </w:numPr>
        <w:rPr>
          <w:rFonts w:ascii="Times New Roman" w:hAnsi="Times New Roman" w:cs="Times New Roman"/>
        </w:rPr>
      </w:pPr>
      <w:r w:rsidRPr="00ED44F0">
        <w:rPr>
          <w:rFonts w:ascii="Times New Roman" w:hAnsi="Times New Roman" w:cs="Times New Roman"/>
        </w:rPr>
        <w:t>Open and run through the .csv file listing the safe files from the dataset and their label,</w:t>
      </w:r>
    </w:p>
    <w:p w14:paraId="249AC7D3" w14:textId="77777777" w:rsidR="00EA3E3C" w:rsidRPr="00ED44F0" w:rsidRDefault="00EA3E3C" w:rsidP="00EA3E3C">
      <w:pPr>
        <w:pStyle w:val="ListParagraph"/>
        <w:numPr>
          <w:ilvl w:val="0"/>
          <w:numId w:val="1"/>
        </w:numPr>
        <w:rPr>
          <w:rFonts w:ascii="Times New Roman" w:hAnsi="Times New Roman" w:cs="Times New Roman"/>
        </w:rPr>
      </w:pPr>
      <w:r w:rsidRPr="00ED44F0">
        <w:rPr>
          <w:rFonts w:ascii="Times New Roman" w:hAnsi="Times New Roman" w:cs="Times New Roman"/>
        </w:rPr>
        <w:t>Successively open the safe .mat (Matlab) files and convert them into pandas dataframes that can be handled more easily,</w:t>
      </w:r>
    </w:p>
    <w:p w14:paraId="60F0B195" w14:textId="77777777" w:rsidR="00EA3E3C" w:rsidRPr="00ED44F0" w:rsidRDefault="00EA3E3C" w:rsidP="00EA3E3C">
      <w:pPr>
        <w:pStyle w:val="ListParagraph"/>
        <w:numPr>
          <w:ilvl w:val="0"/>
          <w:numId w:val="1"/>
        </w:numPr>
        <w:rPr>
          <w:rFonts w:ascii="Times New Roman" w:hAnsi="Times New Roman" w:cs="Times New Roman"/>
        </w:rPr>
      </w:pPr>
      <w:r w:rsidRPr="00ED44F0">
        <w:rPr>
          <w:rFonts w:ascii="Times New Roman" w:hAnsi="Times New Roman" w:cs="Times New Roman"/>
        </w:rPr>
        <w:t>Merge those dataframes,</w:t>
      </w:r>
    </w:p>
    <w:p w14:paraId="0CD9895C" w14:textId="0EB9A5B1" w:rsidR="00EA3E3C" w:rsidRDefault="00EA3E3C" w:rsidP="00EA3E3C">
      <w:pPr>
        <w:pStyle w:val="ListParagraph"/>
        <w:numPr>
          <w:ilvl w:val="0"/>
          <w:numId w:val="1"/>
        </w:numPr>
        <w:rPr>
          <w:rFonts w:ascii="Times New Roman" w:hAnsi="Times New Roman" w:cs="Times New Roman"/>
        </w:rPr>
      </w:pPr>
      <w:r w:rsidRPr="00ED44F0">
        <w:rPr>
          <w:rFonts w:ascii="Times New Roman" w:hAnsi="Times New Roman" w:cs="Times New Roman"/>
        </w:rPr>
        <w:t xml:space="preserve">Remove from the dataframes the rows containing no or </w:t>
      </w:r>
      <w:r w:rsidR="009F6A16">
        <w:rPr>
          <w:rFonts w:ascii="Times New Roman" w:hAnsi="Times New Roman" w:cs="Times New Roman"/>
        </w:rPr>
        <w:t xml:space="preserve">only </w:t>
      </w:r>
      <w:r w:rsidRPr="00ED44F0">
        <w:rPr>
          <w:rFonts w:ascii="Times New Roman" w:hAnsi="Times New Roman" w:cs="Times New Roman"/>
        </w:rPr>
        <w:t>null values,</w:t>
      </w:r>
    </w:p>
    <w:p w14:paraId="031629A8" w14:textId="4A26EB27" w:rsidR="001025FC" w:rsidRPr="00ED44F0" w:rsidRDefault="009C3A7F" w:rsidP="00EA3E3C">
      <w:pPr>
        <w:pStyle w:val="ListParagraph"/>
        <w:numPr>
          <w:ilvl w:val="0"/>
          <w:numId w:val="1"/>
        </w:numPr>
        <w:rPr>
          <w:rFonts w:ascii="Times New Roman" w:hAnsi="Times New Roman" w:cs="Times New Roman"/>
        </w:rPr>
      </w:pPr>
      <w:r>
        <w:rPr>
          <w:rFonts w:ascii="Times New Roman" w:hAnsi="Times New Roman" w:cs="Times New Roman"/>
        </w:rPr>
        <w:t>Remove</w:t>
      </w:r>
      <w:r w:rsidR="001025FC">
        <w:rPr>
          <w:rFonts w:ascii="Times New Roman" w:hAnsi="Times New Roman" w:cs="Times New Roman"/>
        </w:rPr>
        <w:t xml:space="preserve"> the samples containing less than 2 minutes of recording without drop-off, since it is not sufficient for the estimating the features defined,</w:t>
      </w:r>
    </w:p>
    <w:p w14:paraId="107734F0" w14:textId="65B562DF" w:rsidR="00EA3E3C" w:rsidRPr="00ED44F0" w:rsidRDefault="00B20BC2" w:rsidP="00EA3E3C">
      <w:pPr>
        <w:pStyle w:val="ListParagraph"/>
        <w:numPr>
          <w:ilvl w:val="0"/>
          <w:numId w:val="1"/>
        </w:numPr>
        <w:rPr>
          <w:rFonts w:ascii="Times New Roman" w:hAnsi="Times New Roman" w:cs="Times New Roman"/>
        </w:rPr>
      </w:pPr>
      <w:r>
        <w:rPr>
          <w:rFonts w:ascii="Times New Roman" w:hAnsi="Times New Roman" w:cs="Times New Roman"/>
        </w:rPr>
        <w:t xml:space="preserve">Subdivide </w:t>
      </w:r>
      <w:r w:rsidRPr="00ED44F0">
        <w:rPr>
          <w:rFonts w:ascii="Times New Roman" w:hAnsi="Times New Roman" w:cs="Times New Roman"/>
        </w:rPr>
        <w:t>the</w:t>
      </w:r>
      <w:r w:rsidR="00EA3E3C" w:rsidRPr="00ED44F0">
        <w:rPr>
          <w:rFonts w:ascii="Times New Roman" w:hAnsi="Times New Roman" w:cs="Times New Roman"/>
        </w:rPr>
        <w:t xml:space="preserve"> iEEG signals into 1-minute-long samples (24 000 datapoints with the 400Hz sampling rate),</w:t>
      </w:r>
    </w:p>
    <w:p w14:paraId="48369C9A" w14:textId="77777777" w:rsidR="00EA3E3C" w:rsidRDefault="00EA3E3C" w:rsidP="00EA3E3C">
      <w:pPr>
        <w:pStyle w:val="ListParagraph"/>
        <w:numPr>
          <w:ilvl w:val="0"/>
          <w:numId w:val="1"/>
        </w:numPr>
        <w:rPr>
          <w:rFonts w:ascii="Times New Roman" w:hAnsi="Times New Roman" w:cs="Times New Roman"/>
        </w:rPr>
      </w:pPr>
      <w:r w:rsidRPr="00ED44F0">
        <w:rPr>
          <w:rFonts w:ascii="Times New Roman" w:hAnsi="Times New Roman" w:cs="Times New Roman"/>
        </w:rPr>
        <w:t>Process a Fast Fourrier Transform (numpy function) of the samples,</w:t>
      </w:r>
    </w:p>
    <w:p w14:paraId="445881B2" w14:textId="4BD843C4" w:rsidR="00AA4E3D" w:rsidRPr="00ED44F0" w:rsidRDefault="00AA4E3D" w:rsidP="00EA3E3C">
      <w:pPr>
        <w:pStyle w:val="ListParagraph"/>
        <w:numPr>
          <w:ilvl w:val="0"/>
          <w:numId w:val="1"/>
        </w:numPr>
        <w:rPr>
          <w:rFonts w:ascii="Times New Roman" w:hAnsi="Times New Roman" w:cs="Times New Roman"/>
        </w:rPr>
      </w:pPr>
      <w:r>
        <w:rPr>
          <w:rFonts w:ascii="Times New Roman" w:hAnsi="Times New Roman" w:cs="Times New Roman"/>
        </w:rPr>
        <w:t>Process a Discrete Wavelet Tranform,</w:t>
      </w:r>
    </w:p>
    <w:p w14:paraId="7222895F" w14:textId="42AC9E6E" w:rsidR="00EA3E3C" w:rsidRDefault="00EA3E3C" w:rsidP="00EA3E3C">
      <w:pPr>
        <w:pStyle w:val="ListParagraph"/>
        <w:numPr>
          <w:ilvl w:val="0"/>
          <w:numId w:val="1"/>
        </w:numPr>
        <w:rPr>
          <w:rFonts w:ascii="Times New Roman" w:hAnsi="Times New Roman" w:cs="Times New Roman"/>
        </w:rPr>
      </w:pPr>
      <w:r w:rsidRPr="00ED44F0">
        <w:rPr>
          <w:rFonts w:ascii="Times New Roman" w:hAnsi="Times New Roman" w:cs="Times New Roman"/>
        </w:rPr>
        <w:t>Calculate features from the sample DFT</w:t>
      </w:r>
      <w:r w:rsidR="00AA4E3D">
        <w:rPr>
          <w:rFonts w:ascii="Times New Roman" w:hAnsi="Times New Roman" w:cs="Times New Roman"/>
        </w:rPr>
        <w:t xml:space="preserve"> and DWT</w:t>
      </w:r>
      <w:r w:rsidRPr="00ED44F0">
        <w:rPr>
          <w:rFonts w:ascii="Times New Roman" w:hAnsi="Times New Roman" w:cs="Times New Roman"/>
        </w:rPr>
        <w:t xml:space="preserve"> that are characteristics of the signal:</w:t>
      </w:r>
    </w:p>
    <w:p w14:paraId="31FD0204" w14:textId="77777777" w:rsidR="00EA3E3C" w:rsidRDefault="00EA3E3C" w:rsidP="00EA3E3C">
      <w:pPr>
        <w:pStyle w:val="ListParagraph"/>
        <w:numPr>
          <w:ilvl w:val="1"/>
          <w:numId w:val="1"/>
        </w:numPr>
        <w:rPr>
          <w:rFonts w:ascii="Times New Roman" w:hAnsi="Times New Roman" w:cs="Times New Roman"/>
        </w:rPr>
      </w:pPr>
      <w:r>
        <w:rPr>
          <w:rFonts w:ascii="Times New Roman" w:hAnsi="Times New Roman" w:cs="Times New Roman"/>
        </w:rPr>
        <w:t>Entropy</w:t>
      </w:r>
    </w:p>
    <w:p w14:paraId="129860E5" w14:textId="7AC9EC88" w:rsidR="00862A9A" w:rsidRDefault="00862A9A" w:rsidP="00EA3E3C">
      <w:pPr>
        <w:pStyle w:val="ListParagraph"/>
        <w:numPr>
          <w:ilvl w:val="1"/>
          <w:numId w:val="1"/>
        </w:numPr>
        <w:rPr>
          <w:rFonts w:ascii="Times New Roman" w:hAnsi="Times New Roman" w:cs="Times New Roman"/>
        </w:rPr>
      </w:pPr>
      <w:r>
        <w:rPr>
          <w:rFonts w:ascii="Times New Roman" w:hAnsi="Times New Roman" w:cs="Times New Roman"/>
        </w:rPr>
        <w:t>Power Spectral Density</w:t>
      </w:r>
    </w:p>
    <w:p w14:paraId="52431AB6" w14:textId="77777777" w:rsidR="00EA3E3C" w:rsidRDefault="00EA3E3C" w:rsidP="00EA3E3C">
      <w:pPr>
        <w:pStyle w:val="ListParagraph"/>
        <w:numPr>
          <w:ilvl w:val="1"/>
          <w:numId w:val="1"/>
        </w:numPr>
        <w:rPr>
          <w:rFonts w:ascii="Times New Roman" w:hAnsi="Times New Roman" w:cs="Times New Roman"/>
        </w:rPr>
      </w:pPr>
      <w:r>
        <w:rPr>
          <w:rFonts w:ascii="Times New Roman" w:hAnsi="Times New Roman" w:cs="Times New Roman"/>
        </w:rPr>
        <w:t>Spectral Edge Frequency,</w:t>
      </w:r>
    </w:p>
    <w:p w14:paraId="736487FD" w14:textId="77777777" w:rsidR="00EA3E3C" w:rsidRDefault="00EA3E3C" w:rsidP="00EA3E3C">
      <w:pPr>
        <w:pStyle w:val="ListParagraph"/>
        <w:numPr>
          <w:ilvl w:val="1"/>
          <w:numId w:val="1"/>
        </w:numPr>
        <w:rPr>
          <w:rFonts w:ascii="Times New Roman" w:hAnsi="Times New Roman" w:cs="Times New Roman"/>
        </w:rPr>
      </w:pPr>
      <w:r>
        <w:rPr>
          <w:rFonts w:ascii="Times New Roman" w:hAnsi="Times New Roman" w:cs="Times New Roman"/>
        </w:rPr>
        <w:t>Hjorth parameters (Activity, Mobility, Complexity)</w:t>
      </w:r>
    </w:p>
    <w:p w14:paraId="72C1E6E0" w14:textId="77777777" w:rsidR="00EA3E3C" w:rsidRDefault="00EA3E3C" w:rsidP="00EA3E3C">
      <w:pPr>
        <w:pStyle w:val="ListParagraph"/>
        <w:numPr>
          <w:ilvl w:val="1"/>
          <w:numId w:val="1"/>
        </w:numPr>
        <w:rPr>
          <w:rFonts w:ascii="Times New Roman" w:hAnsi="Times New Roman" w:cs="Times New Roman"/>
        </w:rPr>
      </w:pPr>
      <w:r>
        <w:rPr>
          <w:rFonts w:ascii="Times New Roman" w:hAnsi="Times New Roman" w:cs="Times New Roman"/>
        </w:rPr>
        <w:t>Kurtosis</w:t>
      </w:r>
    </w:p>
    <w:p w14:paraId="13C303DB" w14:textId="77777777" w:rsidR="00EA3E3C" w:rsidRDefault="00EA3E3C" w:rsidP="00EA3E3C">
      <w:pPr>
        <w:pStyle w:val="ListParagraph"/>
        <w:numPr>
          <w:ilvl w:val="1"/>
          <w:numId w:val="1"/>
        </w:numPr>
        <w:rPr>
          <w:rFonts w:ascii="Times New Roman" w:hAnsi="Times New Roman" w:cs="Times New Roman"/>
        </w:rPr>
      </w:pPr>
      <w:r>
        <w:rPr>
          <w:rFonts w:ascii="Times New Roman" w:hAnsi="Times New Roman" w:cs="Times New Roman"/>
        </w:rPr>
        <w:t>Skewness</w:t>
      </w:r>
    </w:p>
    <w:p w14:paraId="3B77B25D" w14:textId="77777777" w:rsidR="00EA3E3C" w:rsidRDefault="00EA3E3C" w:rsidP="00EA3E3C">
      <w:pPr>
        <w:pStyle w:val="ListParagraph"/>
        <w:numPr>
          <w:ilvl w:val="1"/>
          <w:numId w:val="1"/>
        </w:numPr>
        <w:rPr>
          <w:rFonts w:ascii="Times New Roman" w:hAnsi="Times New Roman" w:cs="Times New Roman"/>
        </w:rPr>
      </w:pPr>
      <w:r>
        <w:rPr>
          <w:rFonts w:ascii="Times New Roman" w:hAnsi="Times New Roman" w:cs="Times New Roman"/>
        </w:rPr>
        <w:t>Fractal Dimension (Katz, Higuchi, Hurst)</w:t>
      </w:r>
    </w:p>
    <w:p w14:paraId="7A027066" w14:textId="2572653C" w:rsidR="00EA3E3C" w:rsidRPr="000B2105" w:rsidRDefault="00EA3E3C" w:rsidP="00EA3E3C">
      <w:pPr>
        <w:ind w:left="720"/>
      </w:pPr>
      <w:r>
        <w:t>Those characteristics are used to differe</w:t>
      </w:r>
      <w:r w:rsidR="007D5279">
        <w:t>ntiate EEG signals in neurologic</w:t>
      </w:r>
      <w:r w:rsidR="00DA6ADB">
        <w:t>al</w:t>
      </w:r>
      <w:r>
        <w:t xml:space="preserve"> studies, the project will determine which are useful for seizure-risk identification.</w:t>
      </w:r>
    </w:p>
    <w:p w14:paraId="0E51C3BE" w14:textId="7B0EE657" w:rsidR="0055715F" w:rsidRPr="0055715F" w:rsidRDefault="0055715F" w:rsidP="0055715F">
      <w:pPr>
        <w:pStyle w:val="ListParagraph"/>
        <w:numPr>
          <w:ilvl w:val="0"/>
          <w:numId w:val="1"/>
        </w:numPr>
        <w:rPr>
          <w:rFonts w:ascii="Times New Roman" w:hAnsi="Times New Roman" w:cs="Times New Roman"/>
        </w:rPr>
      </w:pPr>
      <w:r w:rsidRPr="00ED44F0">
        <w:rPr>
          <w:rFonts w:ascii="Times New Roman" w:hAnsi="Times New Roman" w:cs="Times New Roman"/>
        </w:rPr>
        <w:t xml:space="preserve">Calculate feature </w:t>
      </w:r>
      <w:r>
        <w:rPr>
          <w:rFonts w:ascii="Times New Roman" w:hAnsi="Times New Roman" w:cs="Times New Roman"/>
        </w:rPr>
        <w:t>scaling using the MinMax method,</w:t>
      </w:r>
    </w:p>
    <w:p w14:paraId="4A9EF85C" w14:textId="77777777" w:rsidR="00EA3E3C" w:rsidRPr="00ED44F0" w:rsidRDefault="00EA3E3C" w:rsidP="00EA3E3C">
      <w:pPr>
        <w:pStyle w:val="ListParagraph"/>
        <w:numPr>
          <w:ilvl w:val="0"/>
          <w:numId w:val="1"/>
        </w:numPr>
        <w:rPr>
          <w:rFonts w:ascii="Times New Roman" w:hAnsi="Times New Roman" w:cs="Times New Roman"/>
        </w:rPr>
      </w:pPr>
      <w:r w:rsidRPr="00ED44F0">
        <w:rPr>
          <w:rFonts w:ascii="Times New Roman" w:hAnsi="Times New Roman" w:cs="Times New Roman"/>
        </w:rPr>
        <w:t>Store the dataframes created in .csv files for future use.</w:t>
      </w:r>
    </w:p>
    <w:p w14:paraId="40F79199" w14:textId="77777777" w:rsidR="001A7C2E" w:rsidRPr="00ED44F0" w:rsidRDefault="001A7C2E" w:rsidP="00EA3E3C"/>
    <w:p w14:paraId="474A712A" w14:textId="77777777" w:rsidR="00EA3E3C" w:rsidRPr="00ED44F0" w:rsidRDefault="00EA3E3C" w:rsidP="00EA3E3C">
      <w:r w:rsidRPr="00ED44F0">
        <w:t>The next step is to select a supervised learning method and to train the model with the dataset.</w:t>
      </w:r>
    </w:p>
    <w:p w14:paraId="0DE43852" w14:textId="77777777" w:rsidR="00EA3E3C" w:rsidRPr="00ED44F0" w:rsidRDefault="00EA3E3C" w:rsidP="00EA3E3C">
      <w:r w:rsidRPr="00ED44F0">
        <w:t>I plan on trying multiple supervised learning solutions for this classification problem and use the performance metrics to select the method giving the best prediction performance.</w:t>
      </w:r>
    </w:p>
    <w:p w14:paraId="07515006" w14:textId="77777777" w:rsidR="00EA3E3C" w:rsidRPr="00ED44F0" w:rsidRDefault="00EA3E3C" w:rsidP="00EA3E3C">
      <w:r w:rsidRPr="00ED44F0">
        <w:t>I consider a program that implement the following workflow:</w:t>
      </w:r>
    </w:p>
    <w:p w14:paraId="5577AC6D" w14:textId="77777777" w:rsidR="00EA3E3C" w:rsidRPr="00ED44F0" w:rsidRDefault="00EA3E3C" w:rsidP="00EA3E3C">
      <w:pPr>
        <w:pStyle w:val="ListParagraph"/>
        <w:numPr>
          <w:ilvl w:val="0"/>
          <w:numId w:val="1"/>
        </w:numPr>
        <w:rPr>
          <w:rFonts w:ascii="Times New Roman" w:hAnsi="Times New Roman" w:cs="Times New Roman"/>
        </w:rPr>
      </w:pPr>
      <w:r w:rsidRPr="00ED44F0">
        <w:rPr>
          <w:rFonts w:ascii="Times New Roman" w:hAnsi="Times New Roman" w:cs="Times New Roman"/>
        </w:rPr>
        <w:t>Open the.csv files into pandas dataframes,</w:t>
      </w:r>
    </w:p>
    <w:p w14:paraId="6B1EBEEA" w14:textId="77777777" w:rsidR="00EA3E3C" w:rsidRPr="00ED44F0" w:rsidRDefault="00EA3E3C" w:rsidP="00EA3E3C">
      <w:pPr>
        <w:pStyle w:val="ListParagraph"/>
        <w:numPr>
          <w:ilvl w:val="0"/>
          <w:numId w:val="1"/>
        </w:numPr>
        <w:rPr>
          <w:rFonts w:ascii="Times New Roman" w:hAnsi="Times New Roman" w:cs="Times New Roman"/>
        </w:rPr>
      </w:pPr>
      <w:r w:rsidRPr="00ED44F0">
        <w:rPr>
          <w:rFonts w:ascii="Times New Roman" w:hAnsi="Times New Roman" w:cs="Times New Roman"/>
        </w:rPr>
        <w:t>Shuffle and split the dataset into training and testing samples,</w:t>
      </w:r>
    </w:p>
    <w:p w14:paraId="158F17BD" w14:textId="77777777" w:rsidR="00EA3E3C" w:rsidRPr="00ED44F0" w:rsidRDefault="00EA3E3C" w:rsidP="00EA3E3C">
      <w:pPr>
        <w:pStyle w:val="ListParagraph"/>
        <w:numPr>
          <w:ilvl w:val="0"/>
          <w:numId w:val="1"/>
        </w:numPr>
        <w:rPr>
          <w:rFonts w:ascii="Times New Roman" w:hAnsi="Times New Roman" w:cs="Times New Roman"/>
        </w:rPr>
      </w:pPr>
      <w:r w:rsidRPr="00ED44F0">
        <w:rPr>
          <w:rFonts w:ascii="Times New Roman" w:hAnsi="Times New Roman" w:cs="Times New Roman"/>
        </w:rPr>
        <w:t>Successively train and make predictions using the following classifiers:</w:t>
      </w:r>
    </w:p>
    <w:p w14:paraId="2D8E6389" w14:textId="77777777" w:rsidR="00EA3E3C" w:rsidRPr="00ED44F0" w:rsidRDefault="00EA3E3C" w:rsidP="00EA3E3C">
      <w:pPr>
        <w:pStyle w:val="ListParagraph"/>
        <w:numPr>
          <w:ilvl w:val="1"/>
          <w:numId w:val="1"/>
        </w:numPr>
        <w:rPr>
          <w:rFonts w:ascii="Times New Roman" w:hAnsi="Times New Roman" w:cs="Times New Roman"/>
        </w:rPr>
      </w:pPr>
      <w:r w:rsidRPr="00ED44F0">
        <w:rPr>
          <w:rFonts w:ascii="Times New Roman" w:hAnsi="Times New Roman" w:cs="Times New Roman"/>
        </w:rPr>
        <w:t>SVM</w:t>
      </w:r>
    </w:p>
    <w:p w14:paraId="293FE4DB" w14:textId="77777777" w:rsidR="00EA3E3C" w:rsidRDefault="00EA3E3C" w:rsidP="00EA3E3C">
      <w:pPr>
        <w:pStyle w:val="ListParagraph"/>
        <w:numPr>
          <w:ilvl w:val="1"/>
          <w:numId w:val="1"/>
        </w:numPr>
        <w:rPr>
          <w:rFonts w:ascii="Times New Roman" w:hAnsi="Times New Roman" w:cs="Times New Roman"/>
        </w:rPr>
      </w:pPr>
      <w:r w:rsidRPr="00ED44F0">
        <w:rPr>
          <w:rFonts w:ascii="Times New Roman" w:hAnsi="Times New Roman" w:cs="Times New Roman"/>
        </w:rPr>
        <w:t>Adaboost (Ensemble method)</w:t>
      </w:r>
    </w:p>
    <w:p w14:paraId="25EE306D" w14:textId="29759418" w:rsidR="00662409" w:rsidRPr="00662409" w:rsidRDefault="00662409" w:rsidP="00662409">
      <w:pPr>
        <w:pStyle w:val="ListParagraph"/>
        <w:numPr>
          <w:ilvl w:val="1"/>
          <w:numId w:val="1"/>
        </w:numPr>
        <w:rPr>
          <w:rFonts w:ascii="Times New Roman" w:hAnsi="Times New Roman" w:cs="Times New Roman"/>
        </w:rPr>
      </w:pPr>
      <w:r w:rsidRPr="00ED44F0">
        <w:rPr>
          <w:rFonts w:ascii="Times New Roman" w:hAnsi="Times New Roman" w:cs="Times New Roman"/>
        </w:rPr>
        <w:t>Gaussian Naïve Bayes</w:t>
      </w:r>
      <w:r w:rsidR="00EF302C">
        <w:rPr>
          <w:rFonts w:ascii="Times New Roman" w:hAnsi="Times New Roman" w:cs="Times New Roman"/>
        </w:rPr>
        <w:t xml:space="preserve"> (the</w:t>
      </w:r>
      <w:r>
        <w:rPr>
          <w:rFonts w:ascii="Times New Roman" w:hAnsi="Times New Roman" w:cs="Times New Roman"/>
        </w:rPr>
        <w:t xml:space="preserve"> benchmark solution)</w:t>
      </w:r>
    </w:p>
    <w:p w14:paraId="6CA19D14" w14:textId="77777777" w:rsidR="00EA3E3C" w:rsidRPr="00ED44F0" w:rsidRDefault="00EA3E3C" w:rsidP="00EA3E3C"/>
    <w:p w14:paraId="0F13F36B" w14:textId="4E799178" w:rsidR="00EA3E3C" w:rsidRPr="00ED44F0" w:rsidRDefault="00EA3E3C" w:rsidP="00EA3E3C">
      <w:r w:rsidRPr="00ED44F0">
        <w:t xml:space="preserve">The last step, after selecting a supervised learning model according to the performance metrics, is to </w:t>
      </w:r>
      <w:r w:rsidR="00B408BD">
        <w:t>optimize</w:t>
      </w:r>
      <w:r w:rsidRPr="00ED44F0">
        <w:t xml:space="preserve"> this classifier.</w:t>
      </w:r>
    </w:p>
    <w:p w14:paraId="62316DD1" w14:textId="77777777" w:rsidR="00FB0CA3" w:rsidRDefault="00FB0CA3" w:rsidP="00EA3E3C"/>
    <w:p w14:paraId="48A8BB96" w14:textId="1E6E7590" w:rsidR="001A7C2E" w:rsidRDefault="001A7C2E" w:rsidP="00EA3E3C">
      <w:r>
        <w:t xml:space="preserve">This process is completed by running a feature preprocessing </w:t>
      </w:r>
      <w:r w:rsidR="00FB0CA3" w:rsidRPr="00ED44F0">
        <w:t>to find</w:t>
      </w:r>
      <w:r w:rsidR="00FB0CA3" w:rsidRPr="00ED44F0">
        <w:rPr>
          <w:rFonts w:eastAsia="Times New Roman"/>
          <w:color w:val="000000"/>
          <w:sz w:val="21"/>
          <w:szCs w:val="21"/>
          <w:shd w:val="clear" w:color="auto" w:fill="FFFFFF"/>
        </w:rPr>
        <w:t xml:space="preserve"> </w:t>
      </w:r>
      <w:r w:rsidR="00FB0CA3" w:rsidRPr="00ED44F0">
        <w:t xml:space="preserve">which compound combinations of features best describe the class of a signal and therefore </w:t>
      </w:r>
      <w:r w:rsidR="0093792A">
        <w:t xml:space="preserve">possibly </w:t>
      </w:r>
      <w:r w:rsidR="00FB0CA3" w:rsidRPr="00ED44F0">
        <w:t>reduce the dimensionality of the dataset.</w:t>
      </w:r>
      <w:r>
        <w:t>:</w:t>
      </w:r>
    </w:p>
    <w:p w14:paraId="34415E6B" w14:textId="77777777" w:rsidR="001A7C2E" w:rsidRDefault="001A7C2E" w:rsidP="001A7C2E">
      <w:pPr>
        <w:pStyle w:val="ListParagraph"/>
        <w:numPr>
          <w:ilvl w:val="0"/>
          <w:numId w:val="1"/>
        </w:numPr>
        <w:rPr>
          <w:rFonts w:ascii="Times New Roman" w:hAnsi="Times New Roman" w:cs="Times New Roman"/>
        </w:rPr>
      </w:pPr>
      <w:r w:rsidRPr="00ED44F0">
        <w:rPr>
          <w:rFonts w:ascii="Times New Roman" w:hAnsi="Times New Roman" w:cs="Times New Roman"/>
        </w:rPr>
        <w:t>Run a PCA analysis using the Sklearn function and display the explained variance for each feature. An analysis is necessary to choose how many features to use after PCA. To prioritize the prediction performance, I decide conservatively to keep a number of component that retains 99 % of variance.</w:t>
      </w:r>
    </w:p>
    <w:p w14:paraId="28281176" w14:textId="43AA0F59" w:rsidR="001A7C2E" w:rsidRPr="001A7C2E" w:rsidRDefault="001A7C2E" w:rsidP="001A7C2E">
      <w:pPr>
        <w:pStyle w:val="ListParagraph"/>
        <w:numPr>
          <w:ilvl w:val="0"/>
          <w:numId w:val="1"/>
        </w:numPr>
        <w:rPr>
          <w:rFonts w:ascii="Times New Roman" w:hAnsi="Times New Roman" w:cs="Times New Roman"/>
        </w:rPr>
      </w:pPr>
      <w:r>
        <w:rPr>
          <w:rFonts w:ascii="Times New Roman" w:hAnsi="Times New Roman" w:cs="Times New Roman"/>
        </w:rPr>
        <w:t xml:space="preserve">Train the selected </w:t>
      </w:r>
      <w:r w:rsidRPr="00ED44F0">
        <w:t>supervised learning model</w:t>
      </w:r>
      <w:r>
        <w:t>,</w:t>
      </w:r>
    </w:p>
    <w:p w14:paraId="3783503D" w14:textId="5C9923DF" w:rsidR="001A7C2E" w:rsidRPr="00ED44F0" w:rsidRDefault="001A7C2E" w:rsidP="001A7C2E">
      <w:pPr>
        <w:pStyle w:val="ListParagraph"/>
        <w:numPr>
          <w:ilvl w:val="0"/>
          <w:numId w:val="1"/>
        </w:numPr>
        <w:rPr>
          <w:rFonts w:ascii="Times New Roman" w:hAnsi="Times New Roman" w:cs="Times New Roman"/>
        </w:rPr>
      </w:pPr>
      <w:r>
        <w:t>Compare the result obtained without this preprocessing</w:t>
      </w:r>
      <w:r w:rsidR="00125B96">
        <w:t>.</w:t>
      </w:r>
    </w:p>
    <w:p w14:paraId="0C314D00" w14:textId="77777777" w:rsidR="001A7C2E" w:rsidRPr="00ED44F0" w:rsidRDefault="001A7C2E" w:rsidP="00EA3E3C"/>
    <w:p w14:paraId="20DFF0C0" w14:textId="77777777" w:rsidR="00EA3E3C" w:rsidRPr="00ED44F0" w:rsidRDefault="00EA3E3C" w:rsidP="00EA3E3C"/>
    <w:p w14:paraId="4A23BA62" w14:textId="77777777" w:rsidR="00EA3E3C" w:rsidRPr="00ED44F0" w:rsidRDefault="00EA3E3C" w:rsidP="00EA3E3C">
      <w:pPr>
        <w:rPr>
          <w:b/>
        </w:rPr>
      </w:pPr>
      <w:r w:rsidRPr="00ED44F0">
        <w:rPr>
          <w:b/>
        </w:rPr>
        <w:t>References:</w:t>
      </w:r>
    </w:p>
    <w:p w14:paraId="57B22A20" w14:textId="77777777" w:rsidR="00EA3E3C" w:rsidRPr="00ED44F0" w:rsidRDefault="00EA3E3C" w:rsidP="00EA3E3C">
      <w:pPr>
        <w:numPr>
          <w:ilvl w:val="0"/>
          <w:numId w:val="2"/>
        </w:numPr>
      </w:pPr>
      <w:r w:rsidRPr="00ED44F0">
        <w:t>Cook MJ, O'Brien TJ, Berkovic SF, Murphy M, Morokoff A, Fabinyi G, D'Souza W, Yerra R, Archer J, Litewka L, Hosking S, Lightfoot P, Ruedebusch V, Sheffield WD, Snyder D, Leyde K, Himes D (2013) Prediction of seizure likelihood with a long-term, implanted seizure advisory system in patients with drug-resistant epilepsy: a first-in-man study. LANCET NEUROL 12:563-571.</w:t>
      </w:r>
    </w:p>
    <w:p w14:paraId="6906F65F" w14:textId="77777777" w:rsidR="00EA3E3C" w:rsidRPr="00ED44F0" w:rsidRDefault="00EA3E3C" w:rsidP="00EA3E3C">
      <w:pPr>
        <w:numPr>
          <w:ilvl w:val="0"/>
          <w:numId w:val="2"/>
        </w:numPr>
      </w:pPr>
      <w:r w:rsidRPr="00ED44F0">
        <w:t>Brinkmann, B. H., Wagenaar, J., Abbot, D., Adkins, P., Bosshard, S. C., Chen, M., ... &amp; Pardo, J. (2016). Crowdsourcing reproducible seizure forecasting in human and canine epilepsy. Brain, 139(6), 1713-1722.</w:t>
      </w:r>
    </w:p>
    <w:p w14:paraId="4B26982B" w14:textId="77777777" w:rsidR="00EA3E3C" w:rsidRPr="00ED44F0" w:rsidRDefault="00EA3E3C" w:rsidP="00EA3E3C">
      <w:pPr>
        <w:numPr>
          <w:ilvl w:val="0"/>
          <w:numId w:val="2"/>
        </w:numPr>
      </w:pPr>
      <w:r w:rsidRPr="00ED44F0">
        <w:t>Gadhoumi, K., Lina, J. M., Mormann, F., &amp; Gotman, J. (2016). Seizure prediction for therapeutic devices: A review. Journal of neuroscience methods, 260, 270-282.</w:t>
      </w:r>
    </w:p>
    <w:p w14:paraId="22A8748D" w14:textId="77777777" w:rsidR="00EA3E3C" w:rsidRPr="00ED44F0" w:rsidRDefault="00EA3E3C" w:rsidP="00EA3E3C">
      <w:pPr>
        <w:numPr>
          <w:ilvl w:val="0"/>
          <w:numId w:val="2"/>
        </w:numPr>
      </w:pPr>
      <w:r w:rsidRPr="00ED44F0">
        <w:t>Karoly, P. J., Freestone, D. R., Boston, R., Grayden, D. B., Himes, D., Leyde, K., ... &amp; Cook, M. J. (2016). Interictal spikes and epileptic seizures: their relationship and underlying rhythmicity. Brain, aww019.</w:t>
      </w:r>
    </w:p>
    <w:p w14:paraId="338C1147" w14:textId="77777777" w:rsidR="00EA3E3C" w:rsidRPr="00ED44F0" w:rsidRDefault="00EA3E3C" w:rsidP="00EA3E3C">
      <w:pPr>
        <w:numPr>
          <w:ilvl w:val="0"/>
          <w:numId w:val="2"/>
        </w:numPr>
      </w:pPr>
      <w:r w:rsidRPr="00ED44F0">
        <w:t>Andrzejak RG, Chicharro D, Elger CE, Mormann F (2009) Seizure prediction: Any better than chance? Clin Neurophysiol.</w:t>
      </w:r>
    </w:p>
    <w:p w14:paraId="1F7F9248" w14:textId="77777777" w:rsidR="00104F5B" w:rsidRDefault="00EA3E3C" w:rsidP="00EA3E3C">
      <w:pPr>
        <w:numPr>
          <w:ilvl w:val="0"/>
          <w:numId w:val="2"/>
        </w:numPr>
      </w:pPr>
      <w:r w:rsidRPr="00ED44F0">
        <w:t>Snyder DE, Echauz J, Grimes DB, Litt B (2008) The statistics of a practical seizure warning system. J Neural Eng 5: 392–401.</w:t>
      </w:r>
      <w:bookmarkStart w:id="0" w:name="_GoBack"/>
      <w:bookmarkEnd w:id="0"/>
    </w:p>
    <w:sectPr w:rsidR="00104F5B" w:rsidSect="00573EC6">
      <w:footerReference w:type="even" r:id="rId9"/>
      <w:footerReference w:type="default" r:id="rId1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E004B5" w14:textId="77777777" w:rsidR="00162FA9" w:rsidRDefault="00162FA9" w:rsidP="00EA3E3C">
      <w:r>
        <w:separator/>
      </w:r>
    </w:p>
  </w:endnote>
  <w:endnote w:type="continuationSeparator" w:id="0">
    <w:p w14:paraId="59F11E4A" w14:textId="77777777" w:rsidR="00162FA9" w:rsidRDefault="00162FA9" w:rsidP="00EA3E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C037A3" w14:textId="77777777" w:rsidR="00EA3E3C" w:rsidRDefault="00EA3E3C">
    <w:pPr>
      <w:pStyle w:val="Footer"/>
      <w:framePr w:wrap="none" w:vAnchor="text" w:hAnchor="margin" w:xAlign="right" w:y="1"/>
      <w:rPr>
        <w:rStyle w:val="PageNumber"/>
      </w:rPr>
      <w:pPrChange w:id="1" w:author="Microsoft Office User" w:date="2016-11-22T17:13:00Z">
        <w:pPr>
          <w:pStyle w:val="Footer"/>
        </w:pPr>
      </w:pPrChange>
    </w:pPr>
    <w:ins w:id="2" w:author="Microsoft Office User" w:date="2016-11-22T17:13:00Z">
      <w:r>
        <w:rPr>
          <w:rStyle w:val="PageNumber"/>
        </w:rPr>
        <w:fldChar w:fldCharType="begin"/>
      </w:r>
    </w:ins>
    <w:r>
      <w:rPr>
        <w:rStyle w:val="PageNumber"/>
      </w:rPr>
      <w:instrText>PAGE</w:instrText>
    </w:r>
    <w:ins w:id="3" w:author="Microsoft Office User" w:date="2016-11-22T17:13:00Z">
      <w:r>
        <w:rPr>
          <w:rStyle w:val="PageNumber"/>
        </w:rPr>
        <w:instrText xml:space="preserve">  </w:instrText>
      </w:r>
      <w:r>
        <w:rPr>
          <w:rStyle w:val="PageNumber"/>
        </w:rPr>
        <w:fldChar w:fldCharType="end"/>
      </w:r>
    </w:ins>
  </w:p>
  <w:p w14:paraId="092319D2" w14:textId="77777777" w:rsidR="00EA3E3C" w:rsidRDefault="00EA3E3C" w:rsidP="00EA3E3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05A094" w14:textId="1CD43ECF" w:rsidR="00EA3E3C" w:rsidRDefault="00EA3E3C">
    <w:pPr>
      <w:pStyle w:val="Footer"/>
      <w:framePr w:wrap="none" w:vAnchor="text" w:hAnchor="margin" w:xAlign="right" w:y="1"/>
      <w:rPr>
        <w:rStyle w:val="PageNumber"/>
      </w:rPr>
      <w:pPrChange w:id="4" w:author="Microsoft Office User" w:date="2016-11-22T17:13:00Z">
        <w:pPr>
          <w:pStyle w:val="Footer"/>
        </w:pPr>
      </w:pPrChange>
    </w:pPr>
    <w:ins w:id="5" w:author="Microsoft Office User" w:date="2016-11-22T17:13:00Z">
      <w:r>
        <w:rPr>
          <w:rStyle w:val="PageNumber"/>
        </w:rPr>
        <w:fldChar w:fldCharType="begin"/>
      </w:r>
    </w:ins>
    <w:r>
      <w:rPr>
        <w:rStyle w:val="PageNumber"/>
      </w:rPr>
      <w:instrText>PAGE</w:instrText>
    </w:r>
    <w:ins w:id="6" w:author="Microsoft Office User" w:date="2016-11-22T17:13:00Z">
      <w:r>
        <w:rPr>
          <w:rStyle w:val="PageNumber"/>
        </w:rPr>
        <w:instrText xml:space="preserve">  </w:instrText>
      </w:r>
    </w:ins>
    <w:r>
      <w:rPr>
        <w:rStyle w:val="PageNumber"/>
      </w:rPr>
      <w:fldChar w:fldCharType="separate"/>
    </w:r>
    <w:r w:rsidR="00162FA9">
      <w:rPr>
        <w:rStyle w:val="PageNumber"/>
        <w:noProof/>
      </w:rPr>
      <w:t>1</w:t>
    </w:r>
    <w:ins w:id="7" w:author="Microsoft Office User" w:date="2016-11-22T17:13:00Z">
      <w:r>
        <w:rPr>
          <w:rStyle w:val="PageNumber"/>
        </w:rPr>
        <w:fldChar w:fldCharType="end"/>
      </w:r>
    </w:ins>
    <w:r w:rsidR="000879B0">
      <w:rPr>
        <w:rStyle w:val="PageNumber"/>
      </w:rPr>
      <w:t>/5</w:t>
    </w:r>
  </w:p>
  <w:p w14:paraId="3DEE38FD" w14:textId="77777777" w:rsidR="00EA3E3C" w:rsidRDefault="00EA3E3C" w:rsidP="00EA3E3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A48E28" w14:textId="77777777" w:rsidR="00162FA9" w:rsidRDefault="00162FA9" w:rsidP="00EA3E3C">
      <w:r>
        <w:separator/>
      </w:r>
    </w:p>
  </w:footnote>
  <w:footnote w:type="continuationSeparator" w:id="0">
    <w:p w14:paraId="0004E71B" w14:textId="77777777" w:rsidR="00162FA9" w:rsidRDefault="00162FA9" w:rsidP="00EA3E3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517FA"/>
    <w:multiLevelType w:val="multilevel"/>
    <w:tmpl w:val="18D0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444A15"/>
    <w:multiLevelType w:val="hybridMultilevel"/>
    <w:tmpl w:val="97A0853A"/>
    <w:lvl w:ilvl="0" w:tplc="F60833F2">
      <w:start w:val="1"/>
      <w:numFmt w:val="decimal"/>
      <w:lvlText w:val="%1."/>
      <w:lvlJc w:val="left"/>
      <w:pPr>
        <w:ind w:left="567" w:hanging="2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096583"/>
    <w:multiLevelType w:val="hybridMultilevel"/>
    <w:tmpl w:val="33AA8E82"/>
    <w:lvl w:ilvl="0" w:tplc="4C4C5D64">
      <w:start w:val="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revisionView w:markup="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E3C"/>
    <w:rsid w:val="00004EA9"/>
    <w:rsid w:val="00020FB3"/>
    <w:rsid w:val="00023484"/>
    <w:rsid w:val="00056719"/>
    <w:rsid w:val="00064043"/>
    <w:rsid w:val="00072F71"/>
    <w:rsid w:val="000879B0"/>
    <w:rsid w:val="000B39D0"/>
    <w:rsid w:val="001025FC"/>
    <w:rsid w:val="00104F5B"/>
    <w:rsid w:val="00123374"/>
    <w:rsid w:val="00125B96"/>
    <w:rsid w:val="00161A5C"/>
    <w:rsid w:val="00162C1D"/>
    <w:rsid w:val="00162FA9"/>
    <w:rsid w:val="001A7C2E"/>
    <w:rsid w:val="001B2BD9"/>
    <w:rsid w:val="001D3F2A"/>
    <w:rsid w:val="00213D15"/>
    <w:rsid w:val="002568BC"/>
    <w:rsid w:val="00264E45"/>
    <w:rsid w:val="0028366B"/>
    <w:rsid w:val="002A0A67"/>
    <w:rsid w:val="002B09A7"/>
    <w:rsid w:val="002B426D"/>
    <w:rsid w:val="003007FC"/>
    <w:rsid w:val="00303F16"/>
    <w:rsid w:val="003226CF"/>
    <w:rsid w:val="00347421"/>
    <w:rsid w:val="003562FF"/>
    <w:rsid w:val="003C5CBF"/>
    <w:rsid w:val="003C744B"/>
    <w:rsid w:val="003D1AC1"/>
    <w:rsid w:val="003D3270"/>
    <w:rsid w:val="003D6ECC"/>
    <w:rsid w:val="003E0EA1"/>
    <w:rsid w:val="004014CE"/>
    <w:rsid w:val="00440BD6"/>
    <w:rsid w:val="00444BFD"/>
    <w:rsid w:val="00446593"/>
    <w:rsid w:val="00454C0B"/>
    <w:rsid w:val="00476EDA"/>
    <w:rsid w:val="00485761"/>
    <w:rsid w:val="004D6888"/>
    <w:rsid w:val="004E577F"/>
    <w:rsid w:val="004F212E"/>
    <w:rsid w:val="0052140A"/>
    <w:rsid w:val="0055715F"/>
    <w:rsid w:val="00573EC6"/>
    <w:rsid w:val="00582F4E"/>
    <w:rsid w:val="005B3059"/>
    <w:rsid w:val="005C252A"/>
    <w:rsid w:val="005F30D1"/>
    <w:rsid w:val="00662409"/>
    <w:rsid w:val="00690C9F"/>
    <w:rsid w:val="006979DC"/>
    <w:rsid w:val="006A31E8"/>
    <w:rsid w:val="00702DFD"/>
    <w:rsid w:val="00704DF8"/>
    <w:rsid w:val="00737FE6"/>
    <w:rsid w:val="00740297"/>
    <w:rsid w:val="00776A5A"/>
    <w:rsid w:val="00794633"/>
    <w:rsid w:val="007D5279"/>
    <w:rsid w:val="00840BE4"/>
    <w:rsid w:val="00862A9A"/>
    <w:rsid w:val="008A5408"/>
    <w:rsid w:val="008C172A"/>
    <w:rsid w:val="009019DF"/>
    <w:rsid w:val="00910DFE"/>
    <w:rsid w:val="009332D8"/>
    <w:rsid w:val="0093792A"/>
    <w:rsid w:val="009465BA"/>
    <w:rsid w:val="009C3A7F"/>
    <w:rsid w:val="009F6A16"/>
    <w:rsid w:val="00AA4E3D"/>
    <w:rsid w:val="00B20BC2"/>
    <w:rsid w:val="00B33B87"/>
    <w:rsid w:val="00B36440"/>
    <w:rsid w:val="00B408BD"/>
    <w:rsid w:val="00B93330"/>
    <w:rsid w:val="00BE06E6"/>
    <w:rsid w:val="00BF138D"/>
    <w:rsid w:val="00C06114"/>
    <w:rsid w:val="00C206A4"/>
    <w:rsid w:val="00C67A5C"/>
    <w:rsid w:val="00CD4DF7"/>
    <w:rsid w:val="00CD66FF"/>
    <w:rsid w:val="00CF0927"/>
    <w:rsid w:val="00D31FCD"/>
    <w:rsid w:val="00D65311"/>
    <w:rsid w:val="00D71772"/>
    <w:rsid w:val="00D72CEE"/>
    <w:rsid w:val="00D946E8"/>
    <w:rsid w:val="00DA6ADB"/>
    <w:rsid w:val="00DC26B0"/>
    <w:rsid w:val="00E0403B"/>
    <w:rsid w:val="00E74D46"/>
    <w:rsid w:val="00E96FEB"/>
    <w:rsid w:val="00E97510"/>
    <w:rsid w:val="00EA16C9"/>
    <w:rsid w:val="00EA3E3C"/>
    <w:rsid w:val="00EB03CE"/>
    <w:rsid w:val="00EB710F"/>
    <w:rsid w:val="00ED28FC"/>
    <w:rsid w:val="00EF302C"/>
    <w:rsid w:val="00EF3FF0"/>
    <w:rsid w:val="00F26F93"/>
    <w:rsid w:val="00F40FFD"/>
    <w:rsid w:val="00F476B6"/>
    <w:rsid w:val="00F618A0"/>
    <w:rsid w:val="00FB0CA3"/>
    <w:rsid w:val="00FB1F0F"/>
    <w:rsid w:val="00FC6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580EB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E3C"/>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E3C"/>
    <w:pPr>
      <w:ind w:left="720"/>
      <w:contextualSpacing/>
    </w:pPr>
    <w:rPr>
      <w:rFonts w:asciiTheme="minorHAnsi" w:hAnsiTheme="minorHAnsi" w:cstheme="minorBidi"/>
    </w:rPr>
  </w:style>
  <w:style w:type="paragraph" w:styleId="Header">
    <w:name w:val="header"/>
    <w:basedOn w:val="Normal"/>
    <w:link w:val="HeaderChar"/>
    <w:uiPriority w:val="99"/>
    <w:unhideWhenUsed/>
    <w:rsid w:val="00EA3E3C"/>
    <w:pPr>
      <w:tabs>
        <w:tab w:val="center" w:pos="4536"/>
        <w:tab w:val="right" w:pos="9072"/>
      </w:tabs>
    </w:pPr>
  </w:style>
  <w:style w:type="character" w:customStyle="1" w:styleId="HeaderChar">
    <w:name w:val="Header Char"/>
    <w:basedOn w:val="DefaultParagraphFont"/>
    <w:link w:val="Header"/>
    <w:uiPriority w:val="99"/>
    <w:rsid w:val="00EA3E3C"/>
    <w:rPr>
      <w:rFonts w:ascii="Times New Roman" w:hAnsi="Times New Roman" w:cs="Times New Roman"/>
    </w:rPr>
  </w:style>
  <w:style w:type="paragraph" w:styleId="Footer">
    <w:name w:val="footer"/>
    <w:basedOn w:val="Normal"/>
    <w:link w:val="FooterChar"/>
    <w:uiPriority w:val="99"/>
    <w:unhideWhenUsed/>
    <w:rsid w:val="00EA3E3C"/>
    <w:pPr>
      <w:tabs>
        <w:tab w:val="center" w:pos="4536"/>
        <w:tab w:val="right" w:pos="9072"/>
      </w:tabs>
    </w:pPr>
  </w:style>
  <w:style w:type="character" w:customStyle="1" w:styleId="FooterChar">
    <w:name w:val="Footer Char"/>
    <w:basedOn w:val="DefaultParagraphFont"/>
    <w:link w:val="Footer"/>
    <w:uiPriority w:val="99"/>
    <w:rsid w:val="00EA3E3C"/>
    <w:rPr>
      <w:rFonts w:ascii="Times New Roman" w:hAnsi="Times New Roman" w:cs="Times New Roman"/>
    </w:rPr>
  </w:style>
  <w:style w:type="character" w:styleId="PageNumber">
    <w:name w:val="page number"/>
    <w:basedOn w:val="DefaultParagraphFont"/>
    <w:uiPriority w:val="99"/>
    <w:semiHidden/>
    <w:unhideWhenUsed/>
    <w:rsid w:val="00EA3E3C"/>
  </w:style>
  <w:style w:type="paragraph" w:styleId="BalloonText">
    <w:name w:val="Balloon Text"/>
    <w:basedOn w:val="Normal"/>
    <w:link w:val="BalloonTextChar"/>
    <w:uiPriority w:val="99"/>
    <w:semiHidden/>
    <w:unhideWhenUsed/>
    <w:rsid w:val="00EA3E3C"/>
    <w:rPr>
      <w:sz w:val="18"/>
      <w:szCs w:val="18"/>
    </w:rPr>
  </w:style>
  <w:style w:type="character" w:customStyle="1" w:styleId="BalloonTextChar">
    <w:name w:val="Balloon Text Char"/>
    <w:basedOn w:val="DefaultParagraphFont"/>
    <w:link w:val="BalloonText"/>
    <w:uiPriority w:val="99"/>
    <w:semiHidden/>
    <w:rsid w:val="00EA3E3C"/>
    <w:rPr>
      <w:rFonts w:ascii="Times New Roman" w:hAnsi="Times New Roman" w:cs="Times New Roman"/>
      <w:sz w:val="18"/>
      <w:szCs w:val="18"/>
    </w:rPr>
  </w:style>
  <w:style w:type="character" w:styleId="Hyperlink">
    <w:name w:val="Hyperlink"/>
    <w:basedOn w:val="DefaultParagraphFont"/>
    <w:uiPriority w:val="99"/>
    <w:unhideWhenUsed/>
    <w:rsid w:val="00737F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267519">
      <w:bodyDiv w:val="1"/>
      <w:marLeft w:val="0"/>
      <w:marRight w:val="0"/>
      <w:marTop w:val="0"/>
      <w:marBottom w:val="0"/>
      <w:divBdr>
        <w:top w:val="none" w:sz="0" w:space="0" w:color="auto"/>
        <w:left w:val="none" w:sz="0" w:space="0" w:color="auto"/>
        <w:bottom w:val="none" w:sz="0" w:space="0" w:color="auto"/>
        <w:right w:val="none" w:sz="0" w:space="0" w:color="auto"/>
      </w:divBdr>
    </w:div>
    <w:div w:id="19522776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kaggle.com/c/melbourne-university-seizure-prediction" TargetMode="External"/><Relationship Id="rId8" Type="http://schemas.openxmlformats.org/officeDocument/2006/relationships/image" Target="media/image1.emf"/><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1757</Words>
  <Characters>10021</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90</cp:revision>
  <cp:lastPrinted>2016-11-22T16:14:00Z</cp:lastPrinted>
  <dcterms:created xsi:type="dcterms:W3CDTF">2016-11-28T23:45:00Z</dcterms:created>
  <dcterms:modified xsi:type="dcterms:W3CDTF">2016-12-09T13:27:00Z</dcterms:modified>
</cp:coreProperties>
</file>